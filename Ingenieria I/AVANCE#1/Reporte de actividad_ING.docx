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6C82" w14:textId="315E8950" w:rsidR="005471D2" w:rsidRDefault="005178E3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5178E3">
        <w:rPr>
          <w:rFonts w:ascii="Times New Roman" w:hAnsi="Times New Roman" w:cs="Times New Roman"/>
          <w:b/>
          <w:bCs/>
          <w:sz w:val="32"/>
          <w:szCs w:val="32"/>
          <w:lang w:val="es-MX"/>
        </w:rPr>
        <w:t>Reporte de actividad</w:t>
      </w:r>
    </w:p>
    <w:p w14:paraId="66F10E4A" w14:textId="5E8D2197" w:rsidR="005178E3" w:rsidRDefault="005178E3" w:rsidP="003152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MX"/>
        </w:rPr>
        <w:pPrChange w:id="0" w:author="Wilber" w:date="2021-05-22T10:24:00Z">
          <w:pPr>
            <w:pStyle w:val="Prrafodelista"/>
            <w:numPr>
              <w:numId w:val="1"/>
            </w:numPr>
            <w:ind w:hanging="360"/>
          </w:pPr>
        </w:pPrChange>
      </w:pPr>
      <w:r w:rsidRPr="005178E3">
        <w:rPr>
          <w:rFonts w:ascii="Times New Roman" w:hAnsi="Times New Roman" w:cs="Times New Roman"/>
          <w:lang w:val="es-MX"/>
        </w:rPr>
        <w:t>Discución para planear reunion. Se planteo reunirnos el dia 27 o 28 de Abril.</w:t>
      </w:r>
    </w:p>
    <w:p w14:paraId="674E7392" w14:textId="2DB03142" w:rsidR="005178E3" w:rsidRDefault="005178E3" w:rsidP="003152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MX"/>
        </w:rPr>
        <w:pPrChange w:id="1" w:author="Wilber" w:date="2021-05-22T10:24:00Z">
          <w:pPr>
            <w:pStyle w:val="Prrafodelista"/>
            <w:numPr>
              <w:numId w:val="1"/>
            </w:numPr>
            <w:ind w:hanging="360"/>
          </w:pPr>
        </w:pPrChange>
      </w:pPr>
      <w:r>
        <w:rPr>
          <w:rFonts w:ascii="Times New Roman" w:hAnsi="Times New Roman" w:cs="Times New Roman"/>
          <w:lang w:val="es-MX"/>
        </w:rPr>
        <w:t>No nos reunimos debido a diferentes situaciones, entre ellas trabajos pendientes de otros cursos etc.</w:t>
      </w:r>
    </w:p>
    <w:p w14:paraId="5B5E7349" w14:textId="27BE6D1E" w:rsidR="005178E3" w:rsidRPr="00283A9D" w:rsidRDefault="005178E3" w:rsidP="003152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MX"/>
        </w:rPr>
        <w:pPrChange w:id="2" w:author="Wilber" w:date="2021-05-22T10:24:00Z">
          <w:pPr>
            <w:pStyle w:val="Prrafodelista"/>
            <w:numPr>
              <w:numId w:val="1"/>
            </w:numPr>
            <w:ind w:hanging="360"/>
          </w:pPr>
        </w:pPrChange>
      </w:pPr>
      <w:r w:rsidRPr="00283A9D">
        <w:rPr>
          <w:rFonts w:ascii="Times New Roman" w:hAnsi="Times New Roman" w:cs="Times New Roman"/>
          <w:lang w:val="es-MX"/>
        </w:rPr>
        <w:t xml:space="preserve">Por medio de whatsapp se planteó reunirnos el dia </w:t>
      </w:r>
      <w:r w:rsidR="00283A9D" w:rsidRPr="00283A9D">
        <w:rPr>
          <w:rFonts w:ascii="Times New Roman" w:hAnsi="Times New Roman" w:cs="Times New Roman"/>
          <w:lang w:val="es-MX"/>
        </w:rPr>
        <w:t>3/4/2021</w:t>
      </w:r>
      <w:r w:rsidR="00283A9D">
        <w:rPr>
          <w:rFonts w:ascii="Times New Roman" w:hAnsi="Times New Roman" w:cs="Times New Roman"/>
          <w:lang w:val="es-MX"/>
        </w:rPr>
        <w:t>, Heyner planteo que tenia que trabajar</w:t>
      </w:r>
      <w:r w:rsidR="00283A9D" w:rsidRPr="00283A9D">
        <w:rPr>
          <w:rFonts w:ascii="Times New Roman" w:hAnsi="Times New Roman" w:cs="Times New Roman"/>
          <w:lang w:val="es-MX"/>
        </w:rPr>
        <w:t xml:space="preserve">. </w:t>
      </w:r>
    </w:p>
    <w:p w14:paraId="048B17DB" w14:textId="65F12A35" w:rsidR="00283A9D" w:rsidRDefault="00283A9D" w:rsidP="003152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MX"/>
        </w:rPr>
        <w:pPrChange w:id="3" w:author="Wilber" w:date="2021-05-22T10:24:00Z">
          <w:pPr>
            <w:pStyle w:val="Prrafodelista"/>
            <w:numPr>
              <w:numId w:val="1"/>
            </w:numPr>
            <w:ind w:hanging="360"/>
          </w:pPr>
        </w:pPrChange>
      </w:pPr>
      <w:r>
        <w:rPr>
          <w:rFonts w:ascii="Times New Roman" w:hAnsi="Times New Roman" w:cs="Times New Roman"/>
          <w:lang w:val="es-MX"/>
        </w:rPr>
        <w:t>Heyner tenia que trabajar, por lo tanto Kennet y mi persona Jafet,  nos reunimos brevemente para dividir el trabajo del primer avance. Este mismo día se empezó a trabajar</w:t>
      </w:r>
      <w:r w:rsidR="00B82299">
        <w:rPr>
          <w:rFonts w:ascii="Times New Roman" w:hAnsi="Times New Roman" w:cs="Times New Roman"/>
          <w:lang w:val="es-MX"/>
        </w:rPr>
        <w:t>, Heyner trabajará en su parte al salir del trabajo</w:t>
      </w:r>
      <w:r>
        <w:rPr>
          <w:rFonts w:ascii="Times New Roman" w:hAnsi="Times New Roman" w:cs="Times New Roman"/>
          <w:lang w:val="es-MX"/>
        </w:rPr>
        <w:t>.</w:t>
      </w:r>
    </w:p>
    <w:p w14:paraId="1472C3A0" w14:textId="2C2AD7F6" w:rsidR="00283A9D" w:rsidRDefault="00283A9D" w:rsidP="003152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MX"/>
        </w:rPr>
        <w:pPrChange w:id="4" w:author="Wilber" w:date="2021-05-22T10:24:00Z">
          <w:pPr>
            <w:pStyle w:val="Prrafodelista"/>
            <w:numPr>
              <w:numId w:val="1"/>
            </w:numPr>
            <w:ind w:hanging="360"/>
          </w:pPr>
        </w:pPrChange>
      </w:pPr>
      <w:r>
        <w:rPr>
          <w:rFonts w:ascii="Times New Roman" w:hAnsi="Times New Roman" w:cs="Times New Roman"/>
          <w:lang w:val="es-MX"/>
        </w:rPr>
        <w:t xml:space="preserve">Se planteó la </w:t>
      </w:r>
      <w:del w:id="5" w:author="Wilber" w:date="2021-05-22T10:23:00Z">
        <w:r w:rsidDel="00315200">
          <w:rPr>
            <w:rFonts w:ascii="Times New Roman" w:hAnsi="Times New Roman" w:cs="Times New Roman"/>
            <w:lang w:val="es-MX"/>
          </w:rPr>
          <w:delText xml:space="preserve">conclusion </w:delText>
        </w:r>
      </w:del>
      <w:ins w:id="6" w:author="Wilber" w:date="2021-05-22T10:23:00Z">
        <w:r w:rsidR="00315200">
          <w:rPr>
            <w:rFonts w:ascii="Times New Roman" w:hAnsi="Times New Roman" w:cs="Times New Roman"/>
            <w:lang w:val="es-MX"/>
          </w:rPr>
          <w:t xml:space="preserve"> conclusión</w:t>
        </w:r>
        <w:r w:rsidR="00315200">
          <w:rPr>
            <w:rFonts w:ascii="Times New Roman" w:hAnsi="Times New Roman" w:cs="Times New Roman"/>
            <w:lang w:val="es-MX"/>
          </w:rPr>
          <w:t xml:space="preserve"> </w:t>
        </w:r>
      </w:ins>
      <w:r>
        <w:rPr>
          <w:rFonts w:ascii="Times New Roman" w:hAnsi="Times New Roman" w:cs="Times New Roman"/>
          <w:lang w:val="es-MX"/>
        </w:rPr>
        <w:t xml:space="preserve">de lo relacionado </w:t>
      </w:r>
      <w:r w:rsidR="009B161D">
        <w:rPr>
          <w:rFonts w:ascii="Times New Roman" w:hAnsi="Times New Roman" w:cs="Times New Roman"/>
          <w:lang w:val="es-MX"/>
        </w:rPr>
        <w:t xml:space="preserve">al documento </w:t>
      </w:r>
      <w:del w:id="7" w:author="Wilber" w:date="2021-05-22T10:24:00Z">
        <w:r w:rsidR="009B161D" w:rsidDel="00315200">
          <w:rPr>
            <w:rFonts w:ascii="Times New Roman" w:hAnsi="Times New Roman" w:cs="Times New Roman"/>
            <w:lang w:val="es-MX"/>
          </w:rPr>
          <w:delText xml:space="preserve">vision </w:delText>
        </w:r>
      </w:del>
      <w:ins w:id="8" w:author="Wilber" w:date="2021-05-22T10:24:00Z">
        <w:r w:rsidR="00315200">
          <w:rPr>
            <w:rFonts w:ascii="Times New Roman" w:hAnsi="Times New Roman" w:cs="Times New Roman"/>
            <w:lang w:val="es-MX"/>
          </w:rPr>
          <w:t xml:space="preserve"> visión</w:t>
        </w:r>
        <w:r w:rsidR="00315200">
          <w:rPr>
            <w:rFonts w:ascii="Times New Roman" w:hAnsi="Times New Roman" w:cs="Times New Roman"/>
            <w:lang w:val="es-MX"/>
          </w:rPr>
          <w:t xml:space="preserve"> </w:t>
        </w:r>
      </w:ins>
      <w:r w:rsidR="009B161D">
        <w:rPr>
          <w:rFonts w:ascii="Times New Roman" w:hAnsi="Times New Roman" w:cs="Times New Roman"/>
          <w:lang w:val="es-MX"/>
        </w:rPr>
        <w:t>and scope</w:t>
      </w:r>
      <w:r>
        <w:rPr>
          <w:rFonts w:ascii="Times New Roman" w:hAnsi="Times New Roman" w:cs="Times New Roman"/>
          <w:lang w:val="es-MX"/>
        </w:rPr>
        <w:t xml:space="preserve"> para el dia Domingo 4 de Abril del 2021.</w:t>
      </w:r>
    </w:p>
    <w:p w14:paraId="10DAA52E" w14:textId="63FE5585" w:rsidR="009B161D" w:rsidRDefault="009B161D" w:rsidP="003152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MX"/>
        </w:rPr>
        <w:pPrChange w:id="9" w:author="Wilber" w:date="2021-05-22T10:24:00Z">
          <w:pPr>
            <w:pStyle w:val="Prrafodelista"/>
            <w:numPr>
              <w:numId w:val="1"/>
            </w:numPr>
            <w:ind w:hanging="360"/>
          </w:pPr>
        </w:pPrChange>
      </w:pPr>
      <w:r>
        <w:rPr>
          <w:rFonts w:ascii="Times New Roman" w:hAnsi="Times New Roman" w:cs="Times New Roman"/>
          <w:lang w:val="es-MX"/>
        </w:rPr>
        <w:t>Para la fecha de entrega planteada aun se tenian cosas que detallar.</w:t>
      </w:r>
    </w:p>
    <w:p w14:paraId="2F23CC39" w14:textId="3A9803AB" w:rsidR="009B161D" w:rsidRDefault="009B161D" w:rsidP="003152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MX"/>
        </w:rPr>
        <w:pPrChange w:id="10" w:author="Wilber" w:date="2021-05-22T10:24:00Z">
          <w:pPr>
            <w:pStyle w:val="Prrafodelista"/>
            <w:numPr>
              <w:numId w:val="1"/>
            </w:numPr>
            <w:ind w:hanging="360"/>
          </w:pPr>
        </w:pPrChange>
      </w:pPr>
      <w:r>
        <w:rPr>
          <w:rFonts w:ascii="Times New Roman" w:hAnsi="Times New Roman" w:cs="Times New Roman"/>
          <w:lang w:val="es-MX"/>
        </w:rPr>
        <w:t xml:space="preserve">Se hizo el primer contacto con la organización patrocinadora, en la cual se generó un </w:t>
      </w:r>
      <w:del w:id="11" w:author="Wilber" w:date="2021-05-22T10:25:00Z">
        <w:r w:rsidDel="00315200">
          <w:rPr>
            <w:rFonts w:ascii="Times New Roman" w:hAnsi="Times New Roman" w:cs="Times New Roman"/>
            <w:lang w:val="es-MX"/>
          </w:rPr>
          <w:delText xml:space="preserve">exelente </w:delText>
        </w:r>
      </w:del>
      <w:ins w:id="12" w:author="Wilber" w:date="2021-05-22T10:25:00Z">
        <w:r w:rsidR="00315200">
          <w:rPr>
            <w:rFonts w:ascii="Times New Roman" w:hAnsi="Times New Roman" w:cs="Times New Roman"/>
            <w:lang w:val="es-MX"/>
          </w:rPr>
          <w:t xml:space="preserve"> excelente</w:t>
        </w:r>
        <w:r w:rsidR="00315200">
          <w:rPr>
            <w:rFonts w:ascii="Times New Roman" w:hAnsi="Times New Roman" w:cs="Times New Roman"/>
            <w:lang w:val="es-MX"/>
          </w:rPr>
          <w:t xml:space="preserve"> </w:t>
        </w:r>
      </w:ins>
      <w:r>
        <w:rPr>
          <w:rFonts w:ascii="Times New Roman" w:hAnsi="Times New Roman" w:cs="Times New Roman"/>
          <w:lang w:val="es-MX"/>
        </w:rPr>
        <w:t xml:space="preserve">ambiente y se discutieron asuntos sobre como vamos a trabajar. Al final de la reunión se llegó a un concenso en el cual le pasariamos un formulario a la organización patrocinadora con algunos puntos y preguntas a contestar por parte de ellos. Esto con el fin de tener un conocimiento </w:t>
      </w:r>
      <w:del w:id="13" w:author="Wilber" w:date="2021-05-22T10:25:00Z">
        <w:r w:rsidDel="00315200">
          <w:rPr>
            <w:rFonts w:ascii="Times New Roman" w:hAnsi="Times New Roman" w:cs="Times New Roman"/>
            <w:lang w:val="es-MX"/>
          </w:rPr>
          <w:delText xml:space="preserve">mas </w:delText>
        </w:r>
      </w:del>
      <w:ins w:id="14" w:author="Wilber" w:date="2021-05-22T10:25:00Z">
        <w:r w:rsidR="00315200">
          <w:rPr>
            <w:rFonts w:ascii="Times New Roman" w:hAnsi="Times New Roman" w:cs="Times New Roman"/>
            <w:lang w:val="es-MX"/>
          </w:rPr>
          <w:t xml:space="preserve"> más</w:t>
        </w:r>
        <w:r w:rsidR="00315200">
          <w:rPr>
            <w:rFonts w:ascii="Times New Roman" w:hAnsi="Times New Roman" w:cs="Times New Roman"/>
            <w:lang w:val="es-MX"/>
          </w:rPr>
          <w:t xml:space="preserve"> </w:t>
        </w:r>
      </w:ins>
      <w:r>
        <w:rPr>
          <w:rFonts w:ascii="Times New Roman" w:hAnsi="Times New Roman" w:cs="Times New Roman"/>
          <w:lang w:val="es-MX"/>
        </w:rPr>
        <w:t xml:space="preserve">amplio sobre como trabajan, como esta dividida o estructurada su organización y obtener </w:t>
      </w:r>
      <w:del w:id="15" w:author="Wilber" w:date="2021-05-22T10:27:00Z">
        <w:r w:rsidDel="00616F21">
          <w:rPr>
            <w:rFonts w:ascii="Times New Roman" w:hAnsi="Times New Roman" w:cs="Times New Roman"/>
            <w:lang w:val="es-MX"/>
          </w:rPr>
          <w:delText xml:space="preserve">informacion </w:delText>
        </w:r>
      </w:del>
      <w:ins w:id="16" w:author="Wilber" w:date="2021-05-22T10:27:00Z">
        <w:r w:rsidR="00616F21">
          <w:rPr>
            <w:rFonts w:ascii="Times New Roman" w:hAnsi="Times New Roman" w:cs="Times New Roman"/>
            <w:lang w:val="es-MX"/>
          </w:rPr>
          <w:t xml:space="preserve"> información</w:t>
        </w:r>
        <w:r w:rsidR="00616F21">
          <w:rPr>
            <w:rFonts w:ascii="Times New Roman" w:hAnsi="Times New Roman" w:cs="Times New Roman"/>
            <w:lang w:val="es-MX"/>
          </w:rPr>
          <w:t xml:space="preserve"> </w:t>
        </w:r>
      </w:ins>
      <w:r>
        <w:rPr>
          <w:rFonts w:ascii="Times New Roman" w:hAnsi="Times New Roman" w:cs="Times New Roman"/>
          <w:lang w:val="es-MX"/>
        </w:rPr>
        <w:t>necesaria sobre los requerimientos de la organización para la pagina web.</w:t>
      </w:r>
    </w:p>
    <w:p w14:paraId="69CAB3CE" w14:textId="3E274AFA" w:rsidR="009B161D" w:rsidRDefault="009B161D" w:rsidP="003152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MX"/>
        </w:rPr>
        <w:pPrChange w:id="17" w:author="Wilber" w:date="2021-05-22T10:24:00Z">
          <w:pPr>
            <w:pStyle w:val="Prrafodelista"/>
            <w:numPr>
              <w:numId w:val="1"/>
            </w:numPr>
            <w:ind w:hanging="360"/>
          </w:pPr>
        </w:pPrChange>
      </w:pPr>
      <w:r>
        <w:rPr>
          <w:rFonts w:ascii="Times New Roman" w:hAnsi="Times New Roman" w:cs="Times New Roman"/>
          <w:lang w:val="es-MX"/>
        </w:rPr>
        <w:t xml:space="preserve">La organización generó una respuesta al formulario planteado por nuestro grupo de trabajo. Todo esto permitió terminar el documento de </w:t>
      </w:r>
      <w:del w:id="18" w:author="Wilber" w:date="2021-05-22T10:26:00Z">
        <w:r w:rsidDel="00315200">
          <w:rPr>
            <w:rFonts w:ascii="Times New Roman" w:hAnsi="Times New Roman" w:cs="Times New Roman"/>
            <w:lang w:val="es-MX"/>
          </w:rPr>
          <w:delText xml:space="preserve">vision </w:delText>
        </w:r>
      </w:del>
      <w:ins w:id="19" w:author="Wilber" w:date="2021-05-22T10:26:00Z">
        <w:r w:rsidR="00315200">
          <w:rPr>
            <w:rFonts w:ascii="Times New Roman" w:hAnsi="Times New Roman" w:cs="Times New Roman"/>
            <w:lang w:val="es-MX"/>
          </w:rPr>
          <w:t xml:space="preserve"> visión</w:t>
        </w:r>
        <w:r w:rsidR="00315200">
          <w:rPr>
            <w:rFonts w:ascii="Times New Roman" w:hAnsi="Times New Roman" w:cs="Times New Roman"/>
            <w:lang w:val="es-MX"/>
          </w:rPr>
          <w:t xml:space="preserve"> </w:t>
        </w:r>
      </w:ins>
      <w:r>
        <w:rPr>
          <w:rFonts w:ascii="Times New Roman" w:hAnsi="Times New Roman" w:cs="Times New Roman"/>
          <w:lang w:val="es-MX"/>
        </w:rPr>
        <w:t xml:space="preserve">and scope de manera </w:t>
      </w:r>
      <w:del w:id="20" w:author="Wilber" w:date="2021-05-22T10:26:00Z">
        <w:r w:rsidDel="00315200">
          <w:rPr>
            <w:rFonts w:ascii="Times New Roman" w:hAnsi="Times New Roman" w:cs="Times New Roman"/>
            <w:lang w:val="es-MX"/>
          </w:rPr>
          <w:delText xml:space="preserve">mas </w:delText>
        </w:r>
      </w:del>
      <w:ins w:id="21" w:author="Wilber" w:date="2021-05-22T10:26:00Z">
        <w:r w:rsidR="00315200">
          <w:rPr>
            <w:rFonts w:ascii="Times New Roman" w:hAnsi="Times New Roman" w:cs="Times New Roman"/>
            <w:lang w:val="es-MX"/>
          </w:rPr>
          <w:t xml:space="preserve"> más</w:t>
        </w:r>
        <w:r w:rsidR="00315200">
          <w:rPr>
            <w:rFonts w:ascii="Times New Roman" w:hAnsi="Times New Roman" w:cs="Times New Roman"/>
            <w:lang w:val="es-MX"/>
          </w:rPr>
          <w:t xml:space="preserve"> </w:t>
        </w:r>
      </w:ins>
      <w:r>
        <w:rPr>
          <w:rFonts w:ascii="Times New Roman" w:hAnsi="Times New Roman" w:cs="Times New Roman"/>
          <w:lang w:val="es-MX"/>
        </w:rPr>
        <w:t>satisfactoria.</w:t>
      </w:r>
    </w:p>
    <w:p w14:paraId="250EA900" w14:textId="77777777" w:rsidR="009B161D" w:rsidRPr="009B161D" w:rsidRDefault="009B161D" w:rsidP="009B161D">
      <w:pPr>
        <w:ind w:left="360"/>
        <w:rPr>
          <w:rFonts w:ascii="Times New Roman" w:hAnsi="Times New Roman" w:cs="Times New Roman"/>
          <w:lang w:val="es-MX"/>
        </w:rPr>
      </w:pPr>
    </w:p>
    <w:sectPr w:rsidR="009B161D" w:rsidRPr="009B161D" w:rsidSect="004F4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B2D32"/>
    <w:multiLevelType w:val="hybridMultilevel"/>
    <w:tmpl w:val="C8EA30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lber">
    <w15:presenceInfo w15:providerId="Windows Live" w15:userId="b648c61b16562e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E3"/>
    <w:rsid w:val="00283A9D"/>
    <w:rsid w:val="00315200"/>
    <w:rsid w:val="004542CE"/>
    <w:rsid w:val="004F4F74"/>
    <w:rsid w:val="005178E3"/>
    <w:rsid w:val="00616F21"/>
    <w:rsid w:val="008552FC"/>
    <w:rsid w:val="009B161D"/>
    <w:rsid w:val="00B82299"/>
    <w:rsid w:val="00C0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E9D1"/>
  <w15:chartTrackingRefBased/>
  <w15:docId w15:val="{8FC4D701-C2B4-4269-A0A0-D405815F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Lara Lopez</dc:creator>
  <cp:keywords/>
  <dc:description/>
  <cp:lastModifiedBy>Wilber</cp:lastModifiedBy>
  <cp:revision>6</cp:revision>
  <dcterms:created xsi:type="dcterms:W3CDTF">2021-04-04T00:27:00Z</dcterms:created>
  <dcterms:modified xsi:type="dcterms:W3CDTF">2021-05-22T16:27:00Z</dcterms:modified>
</cp:coreProperties>
</file>