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4DD4C" w14:textId="77777777" w:rsidR="00E16B8B" w:rsidRPr="00F72A86" w:rsidRDefault="00E16B8B" w:rsidP="00E2445F">
      <w:pPr>
        <w:pStyle w:val="line"/>
        <w:jc w:val="both"/>
        <w:pPrChange w:id="0" w:author="Wilber" w:date="2021-05-22T11:01:00Z">
          <w:pPr>
            <w:pStyle w:val="line"/>
          </w:pPr>
        </w:pPrChange>
      </w:pPr>
    </w:p>
    <w:p w14:paraId="6AFA9F19" w14:textId="77777777" w:rsidR="00E16B8B" w:rsidRPr="00F72A86" w:rsidRDefault="00E16B8B" w:rsidP="00E2445F">
      <w:pPr>
        <w:pStyle w:val="Ttulo"/>
        <w:jc w:val="both"/>
        <w:rPr>
          <w:rPrChange w:id="1" w:author="Wilber" w:date="2021-05-22T11:05:00Z">
            <w:rPr/>
          </w:rPrChange>
        </w:rPr>
        <w:pPrChange w:id="2" w:author="Wilber" w:date="2021-05-22T11:01:00Z">
          <w:pPr>
            <w:pStyle w:val="Ttulo"/>
          </w:pPr>
        </w:pPrChange>
      </w:pPr>
      <w:r w:rsidRPr="00F72A86">
        <w:rPr>
          <w:rPrChange w:id="3" w:author="Wilber" w:date="2021-05-22T11:05:00Z">
            <w:rPr/>
          </w:rPrChange>
        </w:rPr>
        <w:t>Vision and Scope Document</w:t>
      </w:r>
    </w:p>
    <w:p w14:paraId="2BB670E7" w14:textId="77777777" w:rsidR="00E16B8B" w:rsidRPr="00F72A86" w:rsidRDefault="00E16B8B" w:rsidP="00E2445F">
      <w:pPr>
        <w:pStyle w:val="Ttulo"/>
        <w:spacing w:before="0" w:after="400"/>
        <w:jc w:val="both"/>
        <w:rPr>
          <w:sz w:val="40"/>
          <w:rPrChange w:id="4" w:author="Wilber" w:date="2021-05-22T11:05:00Z">
            <w:rPr>
              <w:sz w:val="40"/>
            </w:rPr>
          </w:rPrChange>
        </w:rPr>
        <w:pPrChange w:id="5" w:author="Wilber" w:date="2021-05-22T11:01:00Z">
          <w:pPr>
            <w:pStyle w:val="Ttulo"/>
            <w:spacing w:before="0" w:after="400"/>
          </w:pPr>
        </w:pPrChange>
      </w:pPr>
      <w:r w:rsidRPr="00F72A86">
        <w:rPr>
          <w:sz w:val="40"/>
          <w:rPrChange w:id="6" w:author="Wilber" w:date="2021-05-22T11:05:00Z">
            <w:rPr>
              <w:sz w:val="40"/>
            </w:rPr>
          </w:rPrChange>
        </w:rPr>
        <w:t>for</w:t>
      </w:r>
    </w:p>
    <w:p w14:paraId="11161A46" w14:textId="3EF174A7" w:rsidR="00E16B8B" w:rsidRPr="00F72A86" w:rsidRDefault="000A79A5" w:rsidP="00E2445F">
      <w:pPr>
        <w:pStyle w:val="Ttulo"/>
        <w:jc w:val="both"/>
        <w:rPr>
          <w:rPrChange w:id="7" w:author="Wilber" w:date="2021-05-22T11:05:00Z">
            <w:rPr/>
          </w:rPrChange>
        </w:rPr>
        <w:pPrChange w:id="8" w:author="Wilber" w:date="2021-05-22T11:01:00Z">
          <w:pPr>
            <w:pStyle w:val="Ttulo"/>
          </w:pPr>
        </w:pPrChange>
      </w:pPr>
      <w:del w:id="9" w:author="Wilber" w:date="2021-05-22T10:32:00Z">
        <w:r w:rsidRPr="00F72A86" w:rsidDel="00DD508C">
          <w:rPr>
            <w:rPrChange w:id="10" w:author="Wilber" w:date="2021-05-22T11:05:00Z">
              <w:rPr/>
            </w:rPrChange>
          </w:rPr>
          <w:delText>Asociación de Talamanca</w:delText>
        </w:r>
        <w:r w:rsidR="00860513" w:rsidRPr="00F72A86" w:rsidDel="00DD508C">
          <w:rPr>
            <w:rPrChange w:id="11" w:author="Wilber" w:date="2021-05-22T11:05:00Z">
              <w:rPr/>
            </w:rPrChange>
          </w:rPr>
          <w:delText xml:space="preserve"> ADITI</w:delText>
        </w:r>
        <w:r w:rsidR="001F7467" w:rsidRPr="00F72A86" w:rsidDel="00DD508C">
          <w:rPr>
            <w:rPrChange w:id="12" w:author="Wilber" w:date="2021-05-22T11:05:00Z">
              <w:rPr/>
            </w:rPrChange>
          </w:rPr>
          <w:delText>BRI</w:delText>
        </w:r>
      </w:del>
      <w:ins w:id="13" w:author="Wilber" w:date="2021-05-22T10:32:00Z">
        <w:r w:rsidR="00DD508C" w:rsidRPr="00F72A86">
          <w:rPr>
            <w:rPrChange w:id="14" w:author="Wilber" w:date="2021-05-22T11:05:00Z">
              <w:rPr/>
            </w:rPrChange>
          </w:rPr>
          <w:t xml:space="preserve"> Nombre del Sistema</w:t>
        </w:r>
      </w:ins>
    </w:p>
    <w:p w14:paraId="17FAA66E" w14:textId="77777777" w:rsidR="00E16B8B" w:rsidRPr="00F72A86" w:rsidRDefault="00E16B8B" w:rsidP="00E2445F">
      <w:pPr>
        <w:pStyle w:val="ByLine"/>
        <w:jc w:val="both"/>
        <w:rPr>
          <w:lang w:val="en-US"/>
          <w:rPrChange w:id="15" w:author="Wilber" w:date="2021-05-22T11:05:00Z">
            <w:rPr/>
          </w:rPrChange>
        </w:rPr>
        <w:pPrChange w:id="16" w:author="Wilber" w:date="2021-05-22T11:01:00Z">
          <w:pPr>
            <w:pStyle w:val="ByLine"/>
          </w:pPr>
        </w:pPrChange>
      </w:pPr>
      <w:r w:rsidRPr="00F72A86">
        <w:rPr>
          <w:lang w:val="en-US"/>
          <w:rPrChange w:id="17" w:author="Wilber" w:date="2021-05-22T11:05:00Z">
            <w:rPr/>
          </w:rPrChange>
        </w:rPr>
        <w:t xml:space="preserve">Version 1.0 </w:t>
      </w:r>
    </w:p>
    <w:p w14:paraId="05CF89E1" w14:textId="77777777" w:rsidR="00E16B8B" w:rsidRPr="00F72A86" w:rsidRDefault="00E16B8B" w:rsidP="00E2445F">
      <w:pPr>
        <w:pStyle w:val="ByLine"/>
        <w:jc w:val="both"/>
        <w:rPr>
          <w:lang w:val="en-US"/>
          <w:rPrChange w:id="18" w:author="Wilber" w:date="2021-05-22T11:05:00Z">
            <w:rPr/>
          </w:rPrChange>
        </w:rPr>
        <w:pPrChange w:id="19" w:author="Wilber" w:date="2021-05-22T11:01:00Z">
          <w:pPr>
            <w:pStyle w:val="ByLine"/>
          </w:pPr>
        </w:pPrChange>
      </w:pPr>
      <w:r w:rsidRPr="00F72A86">
        <w:rPr>
          <w:lang w:val="en-US"/>
          <w:rPrChange w:id="20" w:author="Wilber" w:date="2021-05-22T11:05:00Z">
            <w:rPr/>
          </w:rPrChange>
        </w:rPr>
        <w:t xml:space="preserve">Prepared by </w:t>
      </w:r>
      <w:r w:rsidR="000A79A5" w:rsidRPr="00F72A86">
        <w:rPr>
          <w:lang w:val="en-US"/>
          <w:rPrChange w:id="21" w:author="Wilber" w:date="2021-05-22T11:05:00Z">
            <w:rPr/>
          </w:rPrChange>
        </w:rPr>
        <w:t xml:space="preserve">Heyner, Kenneth y R. Jafet. </w:t>
      </w:r>
    </w:p>
    <w:p w14:paraId="05E92DE5" w14:textId="6D076F22" w:rsidR="00E16B8B" w:rsidRPr="00F72A86" w:rsidRDefault="000A79A5" w:rsidP="00E2445F">
      <w:pPr>
        <w:pStyle w:val="ByLine"/>
        <w:jc w:val="both"/>
        <w:rPr>
          <w:lang w:val="en-US"/>
          <w:rPrChange w:id="22" w:author="Wilber" w:date="2021-05-22T11:05:00Z">
            <w:rPr/>
          </w:rPrChange>
        </w:rPr>
        <w:pPrChange w:id="23" w:author="Wilber" w:date="2021-05-22T11:01:00Z">
          <w:pPr>
            <w:pStyle w:val="ByLine"/>
          </w:pPr>
        </w:pPrChange>
      </w:pPr>
      <w:del w:id="24" w:author="Wilber" w:date="2021-05-22T10:32:00Z">
        <w:r w:rsidRPr="00F72A86" w:rsidDel="00DD508C">
          <w:rPr>
            <w:lang w:val="en-US"/>
            <w:rPrChange w:id="25" w:author="Wilber" w:date="2021-05-22T11:05:00Z">
              <w:rPr/>
            </w:rPrChange>
          </w:rPr>
          <w:delText>Universidad Nacional de Costa Rica</w:delText>
        </w:r>
      </w:del>
      <w:ins w:id="26" w:author="Wilber" w:date="2021-05-22T10:32:00Z">
        <w:r w:rsidR="00DD508C" w:rsidRPr="00F72A86">
          <w:rPr>
            <w:lang w:val="en-US"/>
            <w:rPrChange w:id="27" w:author="Wilber" w:date="2021-05-22T11:05:00Z">
              <w:rPr/>
            </w:rPrChange>
          </w:rPr>
          <w:t xml:space="preserve"> </w:t>
        </w:r>
        <w:r w:rsidR="00DD508C" w:rsidRPr="00F72A86">
          <w:rPr>
            <w:lang w:val="en-US"/>
          </w:rPr>
          <w:t>Nombre de la Asociación</w:t>
        </w:r>
      </w:ins>
    </w:p>
    <w:p w14:paraId="5D9263A9" w14:textId="77777777" w:rsidR="00E16B8B" w:rsidRPr="00F72A86" w:rsidRDefault="000A79A5" w:rsidP="00E2445F">
      <w:pPr>
        <w:pStyle w:val="ByLine"/>
        <w:jc w:val="both"/>
        <w:rPr>
          <w:lang w:val="en-US"/>
          <w:rPrChange w:id="28" w:author="Wilber" w:date="2021-05-22T11:05:00Z">
            <w:rPr/>
          </w:rPrChange>
        </w:rPr>
        <w:pPrChange w:id="29" w:author="Wilber" w:date="2021-05-22T11:01:00Z">
          <w:pPr>
            <w:pStyle w:val="ByLine"/>
          </w:pPr>
        </w:pPrChange>
      </w:pPr>
      <w:r w:rsidRPr="00F72A86">
        <w:rPr>
          <w:lang w:val="en-US"/>
          <w:rPrChange w:id="30" w:author="Wilber" w:date="2021-05-22T11:05:00Z">
            <w:rPr/>
          </w:rPrChange>
        </w:rPr>
        <w:t xml:space="preserve">03/04/2021 </w:t>
      </w:r>
    </w:p>
    <w:p w14:paraId="54063072" w14:textId="77777777" w:rsidR="00E16B8B" w:rsidRPr="00F72A86" w:rsidRDefault="00E16B8B" w:rsidP="00E2445F">
      <w:pPr>
        <w:pStyle w:val="ChangeHistoryTitle"/>
        <w:jc w:val="both"/>
        <w:rPr>
          <w:sz w:val="32"/>
          <w:lang w:val="en-US"/>
          <w:rPrChange w:id="31" w:author="Wilber" w:date="2021-05-22T11:05:00Z">
            <w:rPr>
              <w:sz w:val="32"/>
            </w:rPr>
          </w:rPrChange>
        </w:rPr>
        <w:sectPr w:rsidR="00E16B8B" w:rsidRPr="00F72A86">
          <w:footerReference w:type="first" r:id="rId7"/>
          <w:pgSz w:w="12240" w:h="15840" w:code="1"/>
          <w:pgMar w:top="1440" w:right="1440" w:bottom="1440" w:left="1440" w:header="720" w:footer="720" w:gutter="0"/>
          <w:pgNumType w:fmt="lowerRoman" w:start="1"/>
          <w:cols w:space="720"/>
          <w:titlePg/>
        </w:sectPr>
        <w:pPrChange w:id="34" w:author="Wilber" w:date="2021-05-22T11:01:00Z">
          <w:pPr>
            <w:pStyle w:val="ChangeHistoryTitle"/>
          </w:pPr>
        </w:pPrChange>
      </w:pPr>
    </w:p>
    <w:p w14:paraId="0C7D6E64" w14:textId="77777777" w:rsidR="00E16B8B" w:rsidRPr="00F72A86" w:rsidRDefault="00E16B8B" w:rsidP="00E2445F">
      <w:pPr>
        <w:pStyle w:val="TOCEntry"/>
        <w:jc w:val="both"/>
        <w:rPr>
          <w:lang w:val="en-US"/>
          <w:rPrChange w:id="35" w:author="Wilber" w:date="2021-05-22T11:05:00Z">
            <w:rPr/>
          </w:rPrChange>
        </w:rPr>
        <w:pPrChange w:id="36" w:author="Wilber" w:date="2021-05-22T11:01:00Z">
          <w:pPr>
            <w:pStyle w:val="TOCEntry"/>
          </w:pPr>
        </w:pPrChange>
      </w:pPr>
      <w:bookmarkStart w:id="37" w:name="_Toc18551415"/>
      <w:bookmarkStart w:id="38" w:name="_Toc416530762"/>
      <w:r w:rsidRPr="00F72A86">
        <w:rPr>
          <w:lang w:val="en-US"/>
          <w:rPrChange w:id="39" w:author="Wilber" w:date="2021-05-22T11:05:00Z">
            <w:rPr/>
          </w:rPrChange>
        </w:rPr>
        <w:lastRenderedPageBreak/>
        <w:t>Table of Contents</w:t>
      </w:r>
      <w:bookmarkEnd w:id="37"/>
    </w:p>
    <w:p w14:paraId="4300B829" w14:textId="77777777" w:rsidR="00E16B8B" w:rsidRPr="00F72A86" w:rsidRDefault="00E16B8B" w:rsidP="00E2445F">
      <w:pPr>
        <w:jc w:val="both"/>
        <w:rPr>
          <w:b/>
          <w:sz w:val="28"/>
          <w:lang w:val="en-US"/>
          <w:rPrChange w:id="40" w:author="Wilber" w:date="2021-05-22T11:05:00Z">
            <w:rPr>
              <w:b/>
              <w:sz w:val="28"/>
            </w:rPr>
          </w:rPrChange>
        </w:rPr>
        <w:pPrChange w:id="41" w:author="Wilber" w:date="2021-05-22T11:01:00Z">
          <w:pPr/>
        </w:pPrChange>
      </w:pPr>
    </w:p>
    <w:p w14:paraId="0DA5E1D4" w14:textId="77777777" w:rsidR="00E16B8B" w:rsidRPr="00F72A86" w:rsidRDefault="00E16B8B" w:rsidP="00E2445F">
      <w:pPr>
        <w:pStyle w:val="TDC1"/>
        <w:jc w:val="both"/>
        <w:rPr>
          <w:lang w:val="en-US"/>
          <w:rPrChange w:id="42" w:author="Wilber" w:date="2021-05-22T11:05:00Z">
            <w:rPr/>
          </w:rPrChange>
        </w:rPr>
        <w:pPrChange w:id="43" w:author="Wilber" w:date="2021-05-22T11:01:00Z">
          <w:pPr>
            <w:pStyle w:val="TDC1"/>
          </w:pPr>
        </w:pPrChange>
      </w:pPr>
      <w:r w:rsidRPr="00F72A86">
        <w:rPr>
          <w:b/>
          <w:sz w:val="28"/>
        </w:rPr>
        <w:fldChar w:fldCharType="begin"/>
      </w:r>
      <w:r w:rsidRPr="00F72A86">
        <w:rPr>
          <w:b/>
          <w:sz w:val="28"/>
          <w:lang w:val="en-US"/>
          <w:rPrChange w:id="44" w:author="Wilber" w:date="2021-05-22T11:05:00Z">
            <w:rPr>
              <w:b/>
              <w:sz w:val="28"/>
            </w:rPr>
          </w:rPrChange>
        </w:rPr>
        <w:instrText xml:space="preserve"> TOC \o "1-3" \t "TOCentry,1" </w:instrText>
      </w:r>
      <w:r w:rsidRPr="00F72A86">
        <w:rPr>
          <w:b/>
          <w:sz w:val="28"/>
          <w:rPrChange w:id="45" w:author="Wilber" w:date="2021-05-22T11:05:00Z">
            <w:rPr>
              <w:b/>
              <w:sz w:val="28"/>
            </w:rPr>
          </w:rPrChange>
        </w:rPr>
        <w:fldChar w:fldCharType="separate"/>
      </w:r>
      <w:r w:rsidRPr="00F72A86">
        <w:rPr>
          <w:lang w:val="en-US"/>
          <w:rPrChange w:id="46" w:author="Wilber" w:date="2021-05-22T11:05:00Z">
            <w:rPr/>
          </w:rPrChange>
        </w:rPr>
        <w:t>Table of Contents</w:t>
      </w:r>
      <w:r w:rsidRPr="00F72A86">
        <w:rPr>
          <w:lang w:val="en-US"/>
          <w:rPrChange w:id="47" w:author="Wilber" w:date="2021-05-22T11:05:00Z">
            <w:rPr/>
          </w:rPrChange>
        </w:rPr>
        <w:tab/>
      </w:r>
      <w:r w:rsidRPr="00F72A86">
        <w:fldChar w:fldCharType="begin"/>
      </w:r>
      <w:r w:rsidRPr="00F72A86">
        <w:rPr>
          <w:lang w:val="en-US"/>
          <w:rPrChange w:id="48" w:author="Wilber" w:date="2021-05-22T11:05:00Z">
            <w:rPr/>
          </w:rPrChange>
        </w:rPr>
        <w:instrText xml:space="preserve"> PAGEREF _Toc18551415 \h </w:instrText>
      </w:r>
      <w:r w:rsidRPr="00F72A86">
        <w:rPr>
          <w:rPrChange w:id="49" w:author="Wilber" w:date="2021-05-22T11:05:00Z">
            <w:rPr/>
          </w:rPrChange>
        </w:rPr>
      </w:r>
      <w:r w:rsidRPr="00F72A86">
        <w:rPr>
          <w:rPrChange w:id="50" w:author="Wilber" w:date="2021-05-22T11:05:00Z">
            <w:rPr/>
          </w:rPrChange>
        </w:rPr>
        <w:fldChar w:fldCharType="separate"/>
      </w:r>
      <w:r w:rsidR="00254A67" w:rsidRPr="00F72A86">
        <w:rPr>
          <w:lang w:val="en-US"/>
          <w:rPrChange w:id="51" w:author="Wilber" w:date="2021-05-22T11:05:00Z">
            <w:rPr/>
          </w:rPrChange>
        </w:rPr>
        <w:t>ii</w:t>
      </w:r>
      <w:r w:rsidRPr="00F72A86">
        <w:fldChar w:fldCharType="end"/>
      </w:r>
    </w:p>
    <w:p w14:paraId="2FD528D4" w14:textId="77777777" w:rsidR="00E16B8B" w:rsidRPr="00F72A86" w:rsidRDefault="00E16B8B" w:rsidP="00E2445F">
      <w:pPr>
        <w:pStyle w:val="TDC1"/>
        <w:jc w:val="both"/>
        <w:rPr>
          <w:lang w:val="en-US"/>
          <w:rPrChange w:id="52" w:author="Wilber" w:date="2021-05-22T11:05:00Z">
            <w:rPr/>
          </w:rPrChange>
        </w:rPr>
        <w:pPrChange w:id="53" w:author="Wilber" w:date="2021-05-22T11:01:00Z">
          <w:pPr>
            <w:pStyle w:val="TDC1"/>
          </w:pPr>
        </w:pPrChange>
      </w:pPr>
      <w:r w:rsidRPr="00F72A86">
        <w:rPr>
          <w:lang w:val="en-US"/>
          <w:rPrChange w:id="54" w:author="Wilber" w:date="2021-05-22T11:05:00Z">
            <w:rPr/>
          </w:rPrChange>
        </w:rPr>
        <w:t>Revision History</w:t>
      </w:r>
      <w:r w:rsidRPr="00F72A86">
        <w:rPr>
          <w:lang w:val="en-US"/>
          <w:rPrChange w:id="55" w:author="Wilber" w:date="2021-05-22T11:05:00Z">
            <w:rPr/>
          </w:rPrChange>
        </w:rPr>
        <w:tab/>
      </w:r>
      <w:r w:rsidRPr="00F72A86">
        <w:rPr>
          <w:rPrChange w:id="56" w:author="Wilber" w:date="2021-05-22T11:05:00Z">
            <w:rPr/>
          </w:rPrChange>
        </w:rPr>
        <w:fldChar w:fldCharType="begin"/>
      </w:r>
      <w:r w:rsidRPr="00F72A86">
        <w:rPr>
          <w:lang w:val="en-US"/>
          <w:rPrChange w:id="57" w:author="Wilber" w:date="2021-05-22T11:05:00Z">
            <w:rPr/>
          </w:rPrChange>
        </w:rPr>
        <w:instrText xml:space="preserve"> PAGEREF _Toc18551416 \h </w:instrText>
      </w:r>
      <w:r w:rsidRPr="00F72A86">
        <w:rPr>
          <w:rPrChange w:id="58" w:author="Wilber" w:date="2021-05-22T11:05:00Z">
            <w:rPr/>
          </w:rPrChange>
        </w:rPr>
      </w:r>
      <w:r w:rsidRPr="00F72A86">
        <w:rPr>
          <w:rPrChange w:id="59" w:author="Wilber" w:date="2021-05-22T11:05:00Z">
            <w:rPr/>
          </w:rPrChange>
        </w:rPr>
        <w:fldChar w:fldCharType="separate"/>
      </w:r>
      <w:r w:rsidR="00254A67" w:rsidRPr="00F72A86">
        <w:rPr>
          <w:lang w:val="en-US"/>
          <w:rPrChange w:id="60" w:author="Wilber" w:date="2021-05-22T11:05:00Z">
            <w:rPr/>
          </w:rPrChange>
        </w:rPr>
        <w:t>ii</w:t>
      </w:r>
      <w:r w:rsidRPr="00F72A86">
        <w:rPr>
          <w:rPrChange w:id="61" w:author="Wilber" w:date="2021-05-22T11:05:00Z">
            <w:rPr/>
          </w:rPrChange>
        </w:rPr>
        <w:fldChar w:fldCharType="end"/>
      </w:r>
    </w:p>
    <w:p w14:paraId="1F8C2A4E" w14:textId="77777777" w:rsidR="00E16B8B" w:rsidRPr="00F72A86" w:rsidRDefault="00E16B8B" w:rsidP="00E2445F">
      <w:pPr>
        <w:pStyle w:val="TDC1"/>
        <w:jc w:val="both"/>
        <w:rPr>
          <w:lang w:val="en-US"/>
          <w:rPrChange w:id="62" w:author="Wilber" w:date="2021-05-22T11:05:00Z">
            <w:rPr/>
          </w:rPrChange>
        </w:rPr>
        <w:pPrChange w:id="63" w:author="Wilber" w:date="2021-05-22T11:01:00Z">
          <w:pPr>
            <w:pStyle w:val="TDC1"/>
          </w:pPr>
        </w:pPrChange>
      </w:pPr>
      <w:r w:rsidRPr="00F72A86">
        <w:rPr>
          <w:lang w:val="en-US"/>
          <w:rPrChange w:id="64" w:author="Wilber" w:date="2021-05-22T11:05:00Z">
            <w:rPr/>
          </w:rPrChange>
        </w:rPr>
        <w:t>1.</w:t>
      </w:r>
      <w:r w:rsidRPr="00F72A86">
        <w:rPr>
          <w:lang w:val="en-US"/>
          <w:rPrChange w:id="65" w:author="Wilber" w:date="2021-05-22T11:05:00Z">
            <w:rPr/>
          </w:rPrChange>
        </w:rPr>
        <w:tab/>
        <w:t>Business Requirements</w:t>
      </w:r>
      <w:r w:rsidRPr="00F72A86">
        <w:rPr>
          <w:lang w:val="en-US"/>
          <w:rPrChange w:id="66" w:author="Wilber" w:date="2021-05-22T11:05:00Z">
            <w:rPr/>
          </w:rPrChange>
        </w:rPr>
        <w:tab/>
      </w:r>
      <w:r w:rsidRPr="00F72A86">
        <w:rPr>
          <w:rPrChange w:id="67" w:author="Wilber" w:date="2021-05-22T11:05:00Z">
            <w:rPr/>
          </w:rPrChange>
        </w:rPr>
        <w:fldChar w:fldCharType="begin"/>
      </w:r>
      <w:r w:rsidRPr="00F72A86">
        <w:rPr>
          <w:lang w:val="en-US"/>
          <w:rPrChange w:id="68" w:author="Wilber" w:date="2021-05-22T11:05:00Z">
            <w:rPr/>
          </w:rPrChange>
        </w:rPr>
        <w:instrText xml:space="preserve"> PAGEREF _Toc18551417 \h </w:instrText>
      </w:r>
      <w:r w:rsidRPr="00F72A86">
        <w:rPr>
          <w:rPrChange w:id="69" w:author="Wilber" w:date="2021-05-22T11:05:00Z">
            <w:rPr/>
          </w:rPrChange>
        </w:rPr>
      </w:r>
      <w:r w:rsidRPr="00F72A86">
        <w:rPr>
          <w:rPrChange w:id="70" w:author="Wilber" w:date="2021-05-22T11:05:00Z">
            <w:rPr/>
          </w:rPrChange>
        </w:rPr>
        <w:fldChar w:fldCharType="separate"/>
      </w:r>
      <w:r w:rsidR="00254A67" w:rsidRPr="00F72A86">
        <w:rPr>
          <w:lang w:val="en-US"/>
          <w:rPrChange w:id="71" w:author="Wilber" w:date="2021-05-22T11:05:00Z">
            <w:rPr/>
          </w:rPrChange>
        </w:rPr>
        <w:t>1</w:t>
      </w:r>
      <w:r w:rsidRPr="00F72A86">
        <w:rPr>
          <w:rPrChange w:id="72" w:author="Wilber" w:date="2021-05-22T11:05:00Z">
            <w:rPr/>
          </w:rPrChange>
        </w:rPr>
        <w:fldChar w:fldCharType="end"/>
      </w:r>
    </w:p>
    <w:p w14:paraId="5F3FAB48" w14:textId="77777777" w:rsidR="00E16B8B" w:rsidRPr="00F72A86" w:rsidRDefault="00E16B8B" w:rsidP="00E2445F">
      <w:pPr>
        <w:pStyle w:val="TDC2"/>
        <w:tabs>
          <w:tab w:val="left" w:pos="720"/>
        </w:tabs>
        <w:jc w:val="both"/>
        <w:rPr>
          <w:lang w:val="en-US"/>
          <w:rPrChange w:id="73" w:author="Wilber" w:date="2021-05-22T11:05:00Z">
            <w:rPr/>
          </w:rPrChange>
        </w:rPr>
        <w:pPrChange w:id="74" w:author="Wilber" w:date="2021-05-22T11:01:00Z">
          <w:pPr>
            <w:pStyle w:val="TDC2"/>
            <w:tabs>
              <w:tab w:val="left" w:pos="720"/>
            </w:tabs>
          </w:pPr>
        </w:pPrChange>
      </w:pPr>
      <w:r w:rsidRPr="00F72A86">
        <w:rPr>
          <w:lang w:val="en-US"/>
          <w:rPrChange w:id="75" w:author="Wilber" w:date="2021-05-22T11:05:00Z">
            <w:rPr/>
          </w:rPrChange>
        </w:rPr>
        <w:t>1.1.</w:t>
      </w:r>
      <w:r w:rsidRPr="00F72A86">
        <w:rPr>
          <w:lang w:val="en-US"/>
          <w:rPrChange w:id="76" w:author="Wilber" w:date="2021-05-22T11:05:00Z">
            <w:rPr/>
          </w:rPrChange>
        </w:rPr>
        <w:tab/>
        <w:t>Background</w:t>
      </w:r>
      <w:r w:rsidRPr="00F72A86">
        <w:rPr>
          <w:lang w:val="en-US"/>
          <w:rPrChange w:id="77" w:author="Wilber" w:date="2021-05-22T11:05:00Z">
            <w:rPr/>
          </w:rPrChange>
        </w:rPr>
        <w:tab/>
      </w:r>
      <w:r w:rsidRPr="00F72A86">
        <w:rPr>
          <w:rPrChange w:id="78" w:author="Wilber" w:date="2021-05-22T11:05:00Z">
            <w:rPr/>
          </w:rPrChange>
        </w:rPr>
        <w:fldChar w:fldCharType="begin"/>
      </w:r>
      <w:r w:rsidRPr="00F72A86">
        <w:rPr>
          <w:lang w:val="en-US"/>
          <w:rPrChange w:id="79" w:author="Wilber" w:date="2021-05-22T11:05:00Z">
            <w:rPr/>
          </w:rPrChange>
        </w:rPr>
        <w:instrText xml:space="preserve"> PAGEREF _Toc18551418 \h </w:instrText>
      </w:r>
      <w:r w:rsidRPr="00F72A86">
        <w:rPr>
          <w:rPrChange w:id="80" w:author="Wilber" w:date="2021-05-22T11:05:00Z">
            <w:rPr/>
          </w:rPrChange>
        </w:rPr>
      </w:r>
      <w:r w:rsidRPr="00F72A86">
        <w:rPr>
          <w:rPrChange w:id="81" w:author="Wilber" w:date="2021-05-22T11:05:00Z">
            <w:rPr/>
          </w:rPrChange>
        </w:rPr>
        <w:fldChar w:fldCharType="separate"/>
      </w:r>
      <w:r w:rsidR="00254A67" w:rsidRPr="00F72A86">
        <w:rPr>
          <w:lang w:val="en-US"/>
          <w:rPrChange w:id="82" w:author="Wilber" w:date="2021-05-22T11:05:00Z">
            <w:rPr/>
          </w:rPrChange>
        </w:rPr>
        <w:t>1</w:t>
      </w:r>
      <w:r w:rsidRPr="00F72A86">
        <w:rPr>
          <w:rPrChange w:id="83" w:author="Wilber" w:date="2021-05-22T11:05:00Z">
            <w:rPr/>
          </w:rPrChange>
        </w:rPr>
        <w:fldChar w:fldCharType="end"/>
      </w:r>
    </w:p>
    <w:p w14:paraId="289AC4CC" w14:textId="77777777" w:rsidR="00E16B8B" w:rsidRPr="00F72A86" w:rsidRDefault="00E16B8B" w:rsidP="00E2445F">
      <w:pPr>
        <w:pStyle w:val="TDC2"/>
        <w:tabs>
          <w:tab w:val="left" w:pos="720"/>
        </w:tabs>
        <w:jc w:val="both"/>
        <w:rPr>
          <w:lang w:val="en-US"/>
          <w:rPrChange w:id="84" w:author="Wilber" w:date="2021-05-22T11:05:00Z">
            <w:rPr/>
          </w:rPrChange>
        </w:rPr>
        <w:pPrChange w:id="85" w:author="Wilber" w:date="2021-05-22T11:01:00Z">
          <w:pPr>
            <w:pStyle w:val="TDC2"/>
            <w:tabs>
              <w:tab w:val="left" w:pos="720"/>
            </w:tabs>
          </w:pPr>
        </w:pPrChange>
      </w:pPr>
      <w:r w:rsidRPr="00F72A86">
        <w:rPr>
          <w:lang w:val="en-US"/>
          <w:rPrChange w:id="86" w:author="Wilber" w:date="2021-05-22T11:05:00Z">
            <w:rPr/>
          </w:rPrChange>
        </w:rPr>
        <w:t>1.2.</w:t>
      </w:r>
      <w:r w:rsidRPr="00F72A86">
        <w:rPr>
          <w:lang w:val="en-US"/>
          <w:rPrChange w:id="87" w:author="Wilber" w:date="2021-05-22T11:05:00Z">
            <w:rPr/>
          </w:rPrChange>
        </w:rPr>
        <w:tab/>
        <w:t>Business Opportunity</w:t>
      </w:r>
      <w:r w:rsidRPr="00F72A86">
        <w:rPr>
          <w:lang w:val="en-US"/>
          <w:rPrChange w:id="88" w:author="Wilber" w:date="2021-05-22T11:05:00Z">
            <w:rPr/>
          </w:rPrChange>
        </w:rPr>
        <w:tab/>
      </w:r>
      <w:r w:rsidRPr="00F72A86">
        <w:rPr>
          <w:rPrChange w:id="89" w:author="Wilber" w:date="2021-05-22T11:05:00Z">
            <w:rPr/>
          </w:rPrChange>
        </w:rPr>
        <w:fldChar w:fldCharType="begin"/>
      </w:r>
      <w:r w:rsidRPr="00F72A86">
        <w:rPr>
          <w:lang w:val="en-US"/>
          <w:rPrChange w:id="90" w:author="Wilber" w:date="2021-05-22T11:05:00Z">
            <w:rPr/>
          </w:rPrChange>
        </w:rPr>
        <w:instrText xml:space="preserve"> PAGEREF _Toc18551419 \h </w:instrText>
      </w:r>
      <w:r w:rsidRPr="00F72A86">
        <w:rPr>
          <w:rPrChange w:id="91" w:author="Wilber" w:date="2021-05-22T11:05:00Z">
            <w:rPr/>
          </w:rPrChange>
        </w:rPr>
      </w:r>
      <w:r w:rsidRPr="00F72A86">
        <w:rPr>
          <w:rPrChange w:id="92" w:author="Wilber" w:date="2021-05-22T11:05:00Z">
            <w:rPr/>
          </w:rPrChange>
        </w:rPr>
        <w:fldChar w:fldCharType="separate"/>
      </w:r>
      <w:r w:rsidR="00254A67" w:rsidRPr="00F72A86">
        <w:rPr>
          <w:lang w:val="en-US"/>
          <w:rPrChange w:id="93" w:author="Wilber" w:date="2021-05-22T11:05:00Z">
            <w:rPr/>
          </w:rPrChange>
        </w:rPr>
        <w:t>1</w:t>
      </w:r>
      <w:r w:rsidRPr="00F72A86">
        <w:rPr>
          <w:rPrChange w:id="94" w:author="Wilber" w:date="2021-05-22T11:05:00Z">
            <w:rPr/>
          </w:rPrChange>
        </w:rPr>
        <w:fldChar w:fldCharType="end"/>
      </w:r>
    </w:p>
    <w:p w14:paraId="547C7F34" w14:textId="77777777" w:rsidR="00E16B8B" w:rsidRPr="00F72A86" w:rsidRDefault="00E16B8B" w:rsidP="00E2445F">
      <w:pPr>
        <w:pStyle w:val="TDC2"/>
        <w:tabs>
          <w:tab w:val="left" w:pos="720"/>
        </w:tabs>
        <w:jc w:val="both"/>
        <w:rPr>
          <w:lang w:val="en-US"/>
          <w:rPrChange w:id="95" w:author="Wilber" w:date="2021-05-22T11:05:00Z">
            <w:rPr/>
          </w:rPrChange>
        </w:rPr>
        <w:pPrChange w:id="96" w:author="Wilber" w:date="2021-05-22T11:01:00Z">
          <w:pPr>
            <w:pStyle w:val="TDC2"/>
            <w:tabs>
              <w:tab w:val="left" w:pos="720"/>
            </w:tabs>
          </w:pPr>
        </w:pPrChange>
      </w:pPr>
      <w:r w:rsidRPr="00F72A86">
        <w:rPr>
          <w:lang w:val="en-US"/>
          <w:rPrChange w:id="97" w:author="Wilber" w:date="2021-05-22T11:05:00Z">
            <w:rPr/>
          </w:rPrChange>
        </w:rPr>
        <w:t>1.3.</w:t>
      </w:r>
      <w:r w:rsidRPr="00F72A86">
        <w:rPr>
          <w:lang w:val="en-US"/>
          <w:rPrChange w:id="98" w:author="Wilber" w:date="2021-05-22T11:05:00Z">
            <w:rPr/>
          </w:rPrChange>
        </w:rPr>
        <w:tab/>
        <w:t>Business Objectives and Success Criteria</w:t>
      </w:r>
      <w:r w:rsidRPr="00F72A86">
        <w:rPr>
          <w:lang w:val="en-US"/>
          <w:rPrChange w:id="99" w:author="Wilber" w:date="2021-05-22T11:05:00Z">
            <w:rPr/>
          </w:rPrChange>
        </w:rPr>
        <w:tab/>
      </w:r>
      <w:r w:rsidRPr="00F72A86">
        <w:rPr>
          <w:rPrChange w:id="100" w:author="Wilber" w:date="2021-05-22T11:05:00Z">
            <w:rPr/>
          </w:rPrChange>
        </w:rPr>
        <w:fldChar w:fldCharType="begin"/>
      </w:r>
      <w:r w:rsidRPr="00F72A86">
        <w:rPr>
          <w:lang w:val="en-US"/>
          <w:rPrChange w:id="101" w:author="Wilber" w:date="2021-05-22T11:05:00Z">
            <w:rPr/>
          </w:rPrChange>
        </w:rPr>
        <w:instrText xml:space="preserve"> PAGEREF _Toc18551420 \h </w:instrText>
      </w:r>
      <w:r w:rsidRPr="00F72A86">
        <w:rPr>
          <w:rPrChange w:id="102" w:author="Wilber" w:date="2021-05-22T11:05:00Z">
            <w:rPr/>
          </w:rPrChange>
        </w:rPr>
      </w:r>
      <w:r w:rsidRPr="00F72A86">
        <w:rPr>
          <w:rPrChange w:id="103" w:author="Wilber" w:date="2021-05-22T11:05:00Z">
            <w:rPr/>
          </w:rPrChange>
        </w:rPr>
        <w:fldChar w:fldCharType="separate"/>
      </w:r>
      <w:r w:rsidR="00254A67" w:rsidRPr="00F72A86">
        <w:rPr>
          <w:lang w:val="en-US"/>
          <w:rPrChange w:id="104" w:author="Wilber" w:date="2021-05-22T11:05:00Z">
            <w:rPr/>
          </w:rPrChange>
        </w:rPr>
        <w:t>1</w:t>
      </w:r>
      <w:r w:rsidRPr="00F72A86">
        <w:rPr>
          <w:rPrChange w:id="105" w:author="Wilber" w:date="2021-05-22T11:05:00Z">
            <w:rPr/>
          </w:rPrChange>
        </w:rPr>
        <w:fldChar w:fldCharType="end"/>
      </w:r>
    </w:p>
    <w:p w14:paraId="4728D777" w14:textId="77777777" w:rsidR="00E16B8B" w:rsidRPr="00F72A86" w:rsidRDefault="00E16B8B" w:rsidP="00E2445F">
      <w:pPr>
        <w:pStyle w:val="TDC2"/>
        <w:tabs>
          <w:tab w:val="left" w:pos="720"/>
        </w:tabs>
        <w:jc w:val="both"/>
        <w:rPr>
          <w:lang w:val="en-US"/>
          <w:rPrChange w:id="106" w:author="Wilber" w:date="2021-05-22T11:05:00Z">
            <w:rPr/>
          </w:rPrChange>
        </w:rPr>
        <w:pPrChange w:id="107" w:author="Wilber" w:date="2021-05-22T11:01:00Z">
          <w:pPr>
            <w:pStyle w:val="TDC2"/>
            <w:tabs>
              <w:tab w:val="left" w:pos="720"/>
            </w:tabs>
          </w:pPr>
        </w:pPrChange>
      </w:pPr>
      <w:r w:rsidRPr="00F72A86">
        <w:rPr>
          <w:lang w:val="en-US"/>
          <w:rPrChange w:id="108" w:author="Wilber" w:date="2021-05-22T11:05:00Z">
            <w:rPr/>
          </w:rPrChange>
        </w:rPr>
        <w:t>1.4.</w:t>
      </w:r>
      <w:r w:rsidRPr="00F72A86">
        <w:rPr>
          <w:lang w:val="en-US"/>
          <w:rPrChange w:id="109" w:author="Wilber" w:date="2021-05-22T11:05:00Z">
            <w:rPr/>
          </w:rPrChange>
        </w:rPr>
        <w:tab/>
        <w:t>Customer or Market Needs</w:t>
      </w:r>
      <w:r w:rsidRPr="00F72A86">
        <w:rPr>
          <w:lang w:val="en-US"/>
          <w:rPrChange w:id="110" w:author="Wilber" w:date="2021-05-22T11:05:00Z">
            <w:rPr/>
          </w:rPrChange>
        </w:rPr>
        <w:tab/>
      </w:r>
      <w:r w:rsidRPr="00F72A86">
        <w:rPr>
          <w:rPrChange w:id="111" w:author="Wilber" w:date="2021-05-22T11:05:00Z">
            <w:rPr/>
          </w:rPrChange>
        </w:rPr>
        <w:fldChar w:fldCharType="begin"/>
      </w:r>
      <w:r w:rsidRPr="00F72A86">
        <w:rPr>
          <w:lang w:val="en-US"/>
          <w:rPrChange w:id="112" w:author="Wilber" w:date="2021-05-22T11:05:00Z">
            <w:rPr/>
          </w:rPrChange>
        </w:rPr>
        <w:instrText xml:space="preserve"> PAGEREF _Toc18551421 \h </w:instrText>
      </w:r>
      <w:r w:rsidRPr="00F72A86">
        <w:rPr>
          <w:rPrChange w:id="113" w:author="Wilber" w:date="2021-05-22T11:05:00Z">
            <w:rPr/>
          </w:rPrChange>
        </w:rPr>
      </w:r>
      <w:r w:rsidRPr="00F72A86">
        <w:rPr>
          <w:rPrChange w:id="114" w:author="Wilber" w:date="2021-05-22T11:05:00Z">
            <w:rPr/>
          </w:rPrChange>
        </w:rPr>
        <w:fldChar w:fldCharType="separate"/>
      </w:r>
      <w:r w:rsidR="00254A67" w:rsidRPr="00F72A86">
        <w:rPr>
          <w:lang w:val="en-US"/>
          <w:rPrChange w:id="115" w:author="Wilber" w:date="2021-05-22T11:05:00Z">
            <w:rPr/>
          </w:rPrChange>
        </w:rPr>
        <w:t>1</w:t>
      </w:r>
      <w:r w:rsidRPr="00F72A86">
        <w:rPr>
          <w:rPrChange w:id="116" w:author="Wilber" w:date="2021-05-22T11:05:00Z">
            <w:rPr/>
          </w:rPrChange>
        </w:rPr>
        <w:fldChar w:fldCharType="end"/>
      </w:r>
    </w:p>
    <w:p w14:paraId="04DEC773" w14:textId="77777777" w:rsidR="00E16B8B" w:rsidRPr="00F72A86" w:rsidRDefault="00E16B8B" w:rsidP="00E2445F">
      <w:pPr>
        <w:pStyle w:val="TDC2"/>
        <w:tabs>
          <w:tab w:val="left" w:pos="720"/>
        </w:tabs>
        <w:jc w:val="both"/>
        <w:rPr>
          <w:lang w:val="en-US"/>
          <w:rPrChange w:id="117" w:author="Wilber" w:date="2021-05-22T11:05:00Z">
            <w:rPr/>
          </w:rPrChange>
        </w:rPr>
        <w:pPrChange w:id="118" w:author="Wilber" w:date="2021-05-22T11:01:00Z">
          <w:pPr>
            <w:pStyle w:val="TDC2"/>
            <w:tabs>
              <w:tab w:val="left" w:pos="720"/>
            </w:tabs>
          </w:pPr>
        </w:pPrChange>
      </w:pPr>
      <w:r w:rsidRPr="00F72A86">
        <w:rPr>
          <w:lang w:val="en-US"/>
          <w:rPrChange w:id="119" w:author="Wilber" w:date="2021-05-22T11:05:00Z">
            <w:rPr/>
          </w:rPrChange>
        </w:rPr>
        <w:t>1.5.</w:t>
      </w:r>
      <w:r w:rsidRPr="00F72A86">
        <w:rPr>
          <w:lang w:val="en-US"/>
          <w:rPrChange w:id="120" w:author="Wilber" w:date="2021-05-22T11:05:00Z">
            <w:rPr/>
          </w:rPrChange>
        </w:rPr>
        <w:tab/>
        <w:t>Business Risks</w:t>
      </w:r>
      <w:r w:rsidRPr="00F72A86">
        <w:rPr>
          <w:lang w:val="en-US"/>
          <w:rPrChange w:id="121" w:author="Wilber" w:date="2021-05-22T11:05:00Z">
            <w:rPr/>
          </w:rPrChange>
        </w:rPr>
        <w:tab/>
      </w:r>
      <w:r w:rsidRPr="00F72A86">
        <w:rPr>
          <w:rPrChange w:id="122" w:author="Wilber" w:date="2021-05-22T11:05:00Z">
            <w:rPr/>
          </w:rPrChange>
        </w:rPr>
        <w:fldChar w:fldCharType="begin"/>
      </w:r>
      <w:r w:rsidRPr="00F72A86">
        <w:rPr>
          <w:lang w:val="en-US"/>
          <w:rPrChange w:id="123" w:author="Wilber" w:date="2021-05-22T11:05:00Z">
            <w:rPr/>
          </w:rPrChange>
        </w:rPr>
        <w:instrText xml:space="preserve"> PAGEREF _Toc18551422 \h </w:instrText>
      </w:r>
      <w:r w:rsidRPr="00F72A86">
        <w:rPr>
          <w:rPrChange w:id="124" w:author="Wilber" w:date="2021-05-22T11:05:00Z">
            <w:rPr/>
          </w:rPrChange>
        </w:rPr>
      </w:r>
      <w:r w:rsidRPr="00F72A86">
        <w:rPr>
          <w:rPrChange w:id="125" w:author="Wilber" w:date="2021-05-22T11:05:00Z">
            <w:rPr/>
          </w:rPrChange>
        </w:rPr>
        <w:fldChar w:fldCharType="separate"/>
      </w:r>
      <w:r w:rsidR="00254A67" w:rsidRPr="00F72A86">
        <w:rPr>
          <w:lang w:val="en-US"/>
          <w:rPrChange w:id="126" w:author="Wilber" w:date="2021-05-22T11:05:00Z">
            <w:rPr/>
          </w:rPrChange>
        </w:rPr>
        <w:t>1</w:t>
      </w:r>
      <w:r w:rsidRPr="00F72A86">
        <w:rPr>
          <w:rPrChange w:id="127" w:author="Wilber" w:date="2021-05-22T11:05:00Z">
            <w:rPr/>
          </w:rPrChange>
        </w:rPr>
        <w:fldChar w:fldCharType="end"/>
      </w:r>
    </w:p>
    <w:p w14:paraId="71964ABC" w14:textId="77777777" w:rsidR="00E16B8B" w:rsidRPr="00F72A86" w:rsidRDefault="00E16B8B" w:rsidP="00E2445F">
      <w:pPr>
        <w:pStyle w:val="TDC1"/>
        <w:jc w:val="both"/>
        <w:rPr>
          <w:lang w:val="en-US"/>
          <w:rPrChange w:id="128" w:author="Wilber" w:date="2021-05-22T11:05:00Z">
            <w:rPr/>
          </w:rPrChange>
        </w:rPr>
        <w:pPrChange w:id="129" w:author="Wilber" w:date="2021-05-22T11:01:00Z">
          <w:pPr>
            <w:pStyle w:val="TDC1"/>
          </w:pPr>
        </w:pPrChange>
      </w:pPr>
      <w:r w:rsidRPr="00F72A86">
        <w:rPr>
          <w:lang w:val="en-US"/>
          <w:rPrChange w:id="130" w:author="Wilber" w:date="2021-05-22T11:05:00Z">
            <w:rPr/>
          </w:rPrChange>
        </w:rPr>
        <w:t>2.</w:t>
      </w:r>
      <w:r w:rsidRPr="00F72A86">
        <w:rPr>
          <w:lang w:val="en-US"/>
          <w:rPrChange w:id="131" w:author="Wilber" w:date="2021-05-22T11:05:00Z">
            <w:rPr/>
          </w:rPrChange>
        </w:rPr>
        <w:tab/>
        <w:t>Vision of the Solution</w:t>
      </w:r>
      <w:r w:rsidRPr="00F72A86">
        <w:rPr>
          <w:lang w:val="en-US"/>
          <w:rPrChange w:id="132" w:author="Wilber" w:date="2021-05-22T11:05:00Z">
            <w:rPr/>
          </w:rPrChange>
        </w:rPr>
        <w:tab/>
      </w:r>
      <w:r w:rsidRPr="00F72A86">
        <w:rPr>
          <w:rPrChange w:id="133" w:author="Wilber" w:date="2021-05-22T11:05:00Z">
            <w:rPr/>
          </w:rPrChange>
        </w:rPr>
        <w:fldChar w:fldCharType="begin"/>
      </w:r>
      <w:r w:rsidRPr="00F72A86">
        <w:rPr>
          <w:lang w:val="en-US"/>
          <w:rPrChange w:id="134" w:author="Wilber" w:date="2021-05-22T11:05:00Z">
            <w:rPr/>
          </w:rPrChange>
        </w:rPr>
        <w:instrText xml:space="preserve"> PAGEREF _Toc18551423 \h </w:instrText>
      </w:r>
      <w:r w:rsidRPr="00F72A86">
        <w:rPr>
          <w:rPrChange w:id="135" w:author="Wilber" w:date="2021-05-22T11:05:00Z">
            <w:rPr/>
          </w:rPrChange>
        </w:rPr>
      </w:r>
      <w:r w:rsidRPr="00F72A86">
        <w:rPr>
          <w:rPrChange w:id="136" w:author="Wilber" w:date="2021-05-22T11:05:00Z">
            <w:rPr/>
          </w:rPrChange>
        </w:rPr>
        <w:fldChar w:fldCharType="separate"/>
      </w:r>
      <w:r w:rsidR="00254A67" w:rsidRPr="00F72A86">
        <w:rPr>
          <w:lang w:val="en-US"/>
          <w:rPrChange w:id="137" w:author="Wilber" w:date="2021-05-22T11:05:00Z">
            <w:rPr/>
          </w:rPrChange>
        </w:rPr>
        <w:t>2</w:t>
      </w:r>
      <w:r w:rsidRPr="00F72A86">
        <w:rPr>
          <w:rPrChange w:id="138" w:author="Wilber" w:date="2021-05-22T11:05:00Z">
            <w:rPr/>
          </w:rPrChange>
        </w:rPr>
        <w:fldChar w:fldCharType="end"/>
      </w:r>
    </w:p>
    <w:p w14:paraId="2DBE04D6" w14:textId="77777777" w:rsidR="00E16B8B" w:rsidRPr="00F72A86" w:rsidRDefault="00E16B8B" w:rsidP="00E2445F">
      <w:pPr>
        <w:pStyle w:val="TDC2"/>
        <w:tabs>
          <w:tab w:val="left" w:pos="720"/>
        </w:tabs>
        <w:jc w:val="both"/>
        <w:rPr>
          <w:lang w:val="en-US"/>
          <w:rPrChange w:id="139" w:author="Wilber" w:date="2021-05-22T11:05:00Z">
            <w:rPr/>
          </w:rPrChange>
        </w:rPr>
        <w:pPrChange w:id="140" w:author="Wilber" w:date="2021-05-22T11:01:00Z">
          <w:pPr>
            <w:pStyle w:val="TDC2"/>
            <w:tabs>
              <w:tab w:val="left" w:pos="720"/>
            </w:tabs>
          </w:pPr>
        </w:pPrChange>
      </w:pPr>
      <w:r w:rsidRPr="00F72A86">
        <w:rPr>
          <w:lang w:val="en-US"/>
          <w:rPrChange w:id="141" w:author="Wilber" w:date="2021-05-22T11:05:00Z">
            <w:rPr/>
          </w:rPrChange>
        </w:rPr>
        <w:t>2.1.</w:t>
      </w:r>
      <w:r w:rsidRPr="00F72A86">
        <w:rPr>
          <w:lang w:val="en-US"/>
          <w:rPrChange w:id="142" w:author="Wilber" w:date="2021-05-22T11:05:00Z">
            <w:rPr/>
          </w:rPrChange>
        </w:rPr>
        <w:tab/>
        <w:t>Vision Statement</w:t>
      </w:r>
      <w:r w:rsidRPr="00F72A86">
        <w:rPr>
          <w:lang w:val="en-US"/>
          <w:rPrChange w:id="143" w:author="Wilber" w:date="2021-05-22T11:05:00Z">
            <w:rPr/>
          </w:rPrChange>
        </w:rPr>
        <w:tab/>
      </w:r>
      <w:r w:rsidRPr="00F72A86">
        <w:rPr>
          <w:rPrChange w:id="144" w:author="Wilber" w:date="2021-05-22T11:05:00Z">
            <w:rPr/>
          </w:rPrChange>
        </w:rPr>
        <w:fldChar w:fldCharType="begin"/>
      </w:r>
      <w:r w:rsidRPr="00F72A86">
        <w:rPr>
          <w:lang w:val="en-US"/>
          <w:rPrChange w:id="145" w:author="Wilber" w:date="2021-05-22T11:05:00Z">
            <w:rPr/>
          </w:rPrChange>
        </w:rPr>
        <w:instrText xml:space="preserve"> PAGEREF _Toc18551424 \h </w:instrText>
      </w:r>
      <w:r w:rsidRPr="00F72A86">
        <w:rPr>
          <w:rPrChange w:id="146" w:author="Wilber" w:date="2021-05-22T11:05:00Z">
            <w:rPr/>
          </w:rPrChange>
        </w:rPr>
      </w:r>
      <w:r w:rsidRPr="00F72A86">
        <w:rPr>
          <w:rPrChange w:id="147" w:author="Wilber" w:date="2021-05-22T11:05:00Z">
            <w:rPr/>
          </w:rPrChange>
        </w:rPr>
        <w:fldChar w:fldCharType="separate"/>
      </w:r>
      <w:r w:rsidR="00254A67" w:rsidRPr="00F72A86">
        <w:rPr>
          <w:lang w:val="en-US"/>
          <w:rPrChange w:id="148" w:author="Wilber" w:date="2021-05-22T11:05:00Z">
            <w:rPr/>
          </w:rPrChange>
        </w:rPr>
        <w:t>2</w:t>
      </w:r>
      <w:r w:rsidRPr="00F72A86">
        <w:rPr>
          <w:rPrChange w:id="149" w:author="Wilber" w:date="2021-05-22T11:05:00Z">
            <w:rPr/>
          </w:rPrChange>
        </w:rPr>
        <w:fldChar w:fldCharType="end"/>
      </w:r>
    </w:p>
    <w:p w14:paraId="6DCC4701" w14:textId="77777777" w:rsidR="00E16B8B" w:rsidRPr="00F72A86" w:rsidRDefault="00E16B8B" w:rsidP="00E2445F">
      <w:pPr>
        <w:pStyle w:val="TDC2"/>
        <w:tabs>
          <w:tab w:val="left" w:pos="720"/>
        </w:tabs>
        <w:jc w:val="both"/>
        <w:rPr>
          <w:lang w:val="en-US"/>
          <w:rPrChange w:id="150" w:author="Wilber" w:date="2021-05-22T11:05:00Z">
            <w:rPr/>
          </w:rPrChange>
        </w:rPr>
        <w:pPrChange w:id="151" w:author="Wilber" w:date="2021-05-22T11:01:00Z">
          <w:pPr>
            <w:pStyle w:val="TDC2"/>
            <w:tabs>
              <w:tab w:val="left" w:pos="720"/>
            </w:tabs>
          </w:pPr>
        </w:pPrChange>
      </w:pPr>
      <w:r w:rsidRPr="00F72A86">
        <w:rPr>
          <w:lang w:val="en-US"/>
          <w:rPrChange w:id="152" w:author="Wilber" w:date="2021-05-22T11:05:00Z">
            <w:rPr/>
          </w:rPrChange>
        </w:rPr>
        <w:t>2.2.</w:t>
      </w:r>
      <w:r w:rsidRPr="00F72A86">
        <w:rPr>
          <w:lang w:val="en-US"/>
          <w:rPrChange w:id="153" w:author="Wilber" w:date="2021-05-22T11:05:00Z">
            <w:rPr/>
          </w:rPrChange>
        </w:rPr>
        <w:tab/>
        <w:t>Major Features</w:t>
      </w:r>
      <w:r w:rsidRPr="00F72A86">
        <w:rPr>
          <w:lang w:val="en-US"/>
          <w:rPrChange w:id="154" w:author="Wilber" w:date="2021-05-22T11:05:00Z">
            <w:rPr/>
          </w:rPrChange>
        </w:rPr>
        <w:tab/>
      </w:r>
      <w:r w:rsidRPr="00F72A86">
        <w:rPr>
          <w:rPrChange w:id="155" w:author="Wilber" w:date="2021-05-22T11:05:00Z">
            <w:rPr/>
          </w:rPrChange>
        </w:rPr>
        <w:fldChar w:fldCharType="begin"/>
      </w:r>
      <w:r w:rsidRPr="00F72A86">
        <w:rPr>
          <w:lang w:val="en-US"/>
          <w:rPrChange w:id="156" w:author="Wilber" w:date="2021-05-22T11:05:00Z">
            <w:rPr/>
          </w:rPrChange>
        </w:rPr>
        <w:instrText xml:space="preserve"> PAGEREF _Toc18551425 \h </w:instrText>
      </w:r>
      <w:r w:rsidRPr="00F72A86">
        <w:rPr>
          <w:rPrChange w:id="157" w:author="Wilber" w:date="2021-05-22T11:05:00Z">
            <w:rPr/>
          </w:rPrChange>
        </w:rPr>
      </w:r>
      <w:r w:rsidRPr="00F72A86">
        <w:rPr>
          <w:rPrChange w:id="158" w:author="Wilber" w:date="2021-05-22T11:05:00Z">
            <w:rPr/>
          </w:rPrChange>
        </w:rPr>
        <w:fldChar w:fldCharType="separate"/>
      </w:r>
      <w:r w:rsidR="00254A67" w:rsidRPr="00F72A86">
        <w:rPr>
          <w:lang w:val="en-US"/>
          <w:rPrChange w:id="159" w:author="Wilber" w:date="2021-05-22T11:05:00Z">
            <w:rPr/>
          </w:rPrChange>
        </w:rPr>
        <w:t>2</w:t>
      </w:r>
      <w:r w:rsidRPr="00F72A86">
        <w:rPr>
          <w:rPrChange w:id="160" w:author="Wilber" w:date="2021-05-22T11:05:00Z">
            <w:rPr/>
          </w:rPrChange>
        </w:rPr>
        <w:fldChar w:fldCharType="end"/>
      </w:r>
    </w:p>
    <w:p w14:paraId="50CCD338" w14:textId="77777777" w:rsidR="00E16B8B" w:rsidRPr="00F72A86" w:rsidRDefault="00E16B8B" w:rsidP="00E2445F">
      <w:pPr>
        <w:pStyle w:val="TDC2"/>
        <w:tabs>
          <w:tab w:val="left" w:pos="720"/>
        </w:tabs>
        <w:jc w:val="both"/>
        <w:rPr>
          <w:lang w:val="en-US"/>
          <w:rPrChange w:id="161" w:author="Wilber" w:date="2021-05-22T11:05:00Z">
            <w:rPr/>
          </w:rPrChange>
        </w:rPr>
        <w:pPrChange w:id="162" w:author="Wilber" w:date="2021-05-22T11:01:00Z">
          <w:pPr>
            <w:pStyle w:val="TDC2"/>
            <w:tabs>
              <w:tab w:val="left" w:pos="720"/>
            </w:tabs>
          </w:pPr>
        </w:pPrChange>
      </w:pPr>
      <w:r w:rsidRPr="00F72A86">
        <w:rPr>
          <w:lang w:val="en-US"/>
          <w:rPrChange w:id="163" w:author="Wilber" w:date="2021-05-22T11:05:00Z">
            <w:rPr/>
          </w:rPrChange>
        </w:rPr>
        <w:t>2.3.</w:t>
      </w:r>
      <w:r w:rsidRPr="00F72A86">
        <w:rPr>
          <w:lang w:val="en-US"/>
          <w:rPrChange w:id="164" w:author="Wilber" w:date="2021-05-22T11:05:00Z">
            <w:rPr/>
          </w:rPrChange>
        </w:rPr>
        <w:tab/>
        <w:t>Assumptions and Dependencies</w:t>
      </w:r>
      <w:r w:rsidRPr="00F72A86">
        <w:rPr>
          <w:lang w:val="en-US"/>
          <w:rPrChange w:id="165" w:author="Wilber" w:date="2021-05-22T11:05:00Z">
            <w:rPr/>
          </w:rPrChange>
        </w:rPr>
        <w:tab/>
      </w:r>
      <w:r w:rsidRPr="00F72A86">
        <w:rPr>
          <w:rPrChange w:id="166" w:author="Wilber" w:date="2021-05-22T11:05:00Z">
            <w:rPr/>
          </w:rPrChange>
        </w:rPr>
        <w:fldChar w:fldCharType="begin"/>
      </w:r>
      <w:r w:rsidRPr="00F72A86">
        <w:rPr>
          <w:lang w:val="en-US"/>
          <w:rPrChange w:id="167" w:author="Wilber" w:date="2021-05-22T11:05:00Z">
            <w:rPr/>
          </w:rPrChange>
        </w:rPr>
        <w:instrText xml:space="preserve"> PAGEREF _Toc18551426 \h </w:instrText>
      </w:r>
      <w:r w:rsidRPr="00F72A86">
        <w:rPr>
          <w:rPrChange w:id="168" w:author="Wilber" w:date="2021-05-22T11:05:00Z">
            <w:rPr/>
          </w:rPrChange>
        </w:rPr>
      </w:r>
      <w:r w:rsidRPr="00F72A86">
        <w:rPr>
          <w:rPrChange w:id="169" w:author="Wilber" w:date="2021-05-22T11:05:00Z">
            <w:rPr/>
          </w:rPrChange>
        </w:rPr>
        <w:fldChar w:fldCharType="separate"/>
      </w:r>
      <w:r w:rsidR="00254A67" w:rsidRPr="00F72A86">
        <w:rPr>
          <w:lang w:val="en-US"/>
          <w:rPrChange w:id="170" w:author="Wilber" w:date="2021-05-22T11:05:00Z">
            <w:rPr/>
          </w:rPrChange>
        </w:rPr>
        <w:t>2</w:t>
      </w:r>
      <w:r w:rsidRPr="00F72A86">
        <w:rPr>
          <w:rPrChange w:id="171" w:author="Wilber" w:date="2021-05-22T11:05:00Z">
            <w:rPr/>
          </w:rPrChange>
        </w:rPr>
        <w:fldChar w:fldCharType="end"/>
      </w:r>
    </w:p>
    <w:p w14:paraId="5CCFEDDF" w14:textId="77777777" w:rsidR="00E16B8B" w:rsidRPr="00F72A86" w:rsidRDefault="00E16B8B" w:rsidP="00E2445F">
      <w:pPr>
        <w:pStyle w:val="TDC1"/>
        <w:jc w:val="both"/>
        <w:rPr>
          <w:lang w:val="en-US"/>
          <w:rPrChange w:id="172" w:author="Wilber" w:date="2021-05-22T11:05:00Z">
            <w:rPr/>
          </w:rPrChange>
        </w:rPr>
        <w:pPrChange w:id="173" w:author="Wilber" w:date="2021-05-22T11:01:00Z">
          <w:pPr>
            <w:pStyle w:val="TDC1"/>
          </w:pPr>
        </w:pPrChange>
      </w:pPr>
      <w:r w:rsidRPr="00F72A86">
        <w:rPr>
          <w:lang w:val="en-US"/>
          <w:rPrChange w:id="174" w:author="Wilber" w:date="2021-05-22T11:05:00Z">
            <w:rPr/>
          </w:rPrChange>
        </w:rPr>
        <w:t>3.</w:t>
      </w:r>
      <w:r w:rsidRPr="00F72A86">
        <w:rPr>
          <w:lang w:val="en-US"/>
          <w:rPrChange w:id="175" w:author="Wilber" w:date="2021-05-22T11:05:00Z">
            <w:rPr/>
          </w:rPrChange>
        </w:rPr>
        <w:tab/>
        <w:t>Scope and Limitations</w:t>
      </w:r>
      <w:r w:rsidRPr="00F72A86">
        <w:rPr>
          <w:lang w:val="en-US"/>
          <w:rPrChange w:id="176" w:author="Wilber" w:date="2021-05-22T11:05:00Z">
            <w:rPr/>
          </w:rPrChange>
        </w:rPr>
        <w:tab/>
      </w:r>
      <w:r w:rsidRPr="00F72A86">
        <w:rPr>
          <w:rPrChange w:id="177" w:author="Wilber" w:date="2021-05-22T11:05:00Z">
            <w:rPr/>
          </w:rPrChange>
        </w:rPr>
        <w:fldChar w:fldCharType="begin"/>
      </w:r>
      <w:r w:rsidRPr="00F72A86">
        <w:rPr>
          <w:lang w:val="en-US"/>
          <w:rPrChange w:id="178" w:author="Wilber" w:date="2021-05-22T11:05:00Z">
            <w:rPr/>
          </w:rPrChange>
        </w:rPr>
        <w:instrText xml:space="preserve"> PAGEREF _Toc18551427 \h </w:instrText>
      </w:r>
      <w:r w:rsidRPr="00F72A86">
        <w:rPr>
          <w:rPrChange w:id="179" w:author="Wilber" w:date="2021-05-22T11:05:00Z">
            <w:rPr/>
          </w:rPrChange>
        </w:rPr>
      </w:r>
      <w:r w:rsidRPr="00F72A86">
        <w:rPr>
          <w:rPrChange w:id="180" w:author="Wilber" w:date="2021-05-22T11:05:00Z">
            <w:rPr/>
          </w:rPrChange>
        </w:rPr>
        <w:fldChar w:fldCharType="separate"/>
      </w:r>
      <w:r w:rsidR="00254A67" w:rsidRPr="00F72A86">
        <w:rPr>
          <w:lang w:val="en-US"/>
          <w:rPrChange w:id="181" w:author="Wilber" w:date="2021-05-22T11:05:00Z">
            <w:rPr/>
          </w:rPrChange>
        </w:rPr>
        <w:t>2</w:t>
      </w:r>
      <w:r w:rsidRPr="00F72A86">
        <w:rPr>
          <w:rPrChange w:id="182" w:author="Wilber" w:date="2021-05-22T11:05:00Z">
            <w:rPr/>
          </w:rPrChange>
        </w:rPr>
        <w:fldChar w:fldCharType="end"/>
      </w:r>
    </w:p>
    <w:p w14:paraId="2FE57EBF" w14:textId="77777777" w:rsidR="00E16B8B" w:rsidRPr="00F72A86" w:rsidRDefault="00E16B8B" w:rsidP="00E2445F">
      <w:pPr>
        <w:pStyle w:val="TDC2"/>
        <w:tabs>
          <w:tab w:val="left" w:pos="720"/>
        </w:tabs>
        <w:jc w:val="both"/>
        <w:rPr>
          <w:lang w:val="en-US"/>
          <w:rPrChange w:id="183" w:author="Wilber" w:date="2021-05-22T11:05:00Z">
            <w:rPr/>
          </w:rPrChange>
        </w:rPr>
        <w:pPrChange w:id="184" w:author="Wilber" w:date="2021-05-22T11:01:00Z">
          <w:pPr>
            <w:pStyle w:val="TDC2"/>
            <w:tabs>
              <w:tab w:val="left" w:pos="720"/>
            </w:tabs>
          </w:pPr>
        </w:pPrChange>
      </w:pPr>
      <w:r w:rsidRPr="00F72A86">
        <w:rPr>
          <w:lang w:val="en-US"/>
          <w:rPrChange w:id="185" w:author="Wilber" w:date="2021-05-22T11:05:00Z">
            <w:rPr/>
          </w:rPrChange>
        </w:rPr>
        <w:t>3.1.</w:t>
      </w:r>
      <w:r w:rsidRPr="00F72A86">
        <w:rPr>
          <w:lang w:val="en-US"/>
          <w:rPrChange w:id="186" w:author="Wilber" w:date="2021-05-22T11:05:00Z">
            <w:rPr/>
          </w:rPrChange>
        </w:rPr>
        <w:tab/>
        <w:t>Scope of Initial Release</w:t>
      </w:r>
      <w:r w:rsidRPr="00F72A86">
        <w:rPr>
          <w:lang w:val="en-US"/>
          <w:rPrChange w:id="187" w:author="Wilber" w:date="2021-05-22T11:05:00Z">
            <w:rPr/>
          </w:rPrChange>
        </w:rPr>
        <w:tab/>
      </w:r>
      <w:r w:rsidRPr="00F72A86">
        <w:rPr>
          <w:rPrChange w:id="188" w:author="Wilber" w:date="2021-05-22T11:05:00Z">
            <w:rPr/>
          </w:rPrChange>
        </w:rPr>
        <w:fldChar w:fldCharType="begin"/>
      </w:r>
      <w:r w:rsidRPr="00F72A86">
        <w:rPr>
          <w:lang w:val="en-US"/>
          <w:rPrChange w:id="189" w:author="Wilber" w:date="2021-05-22T11:05:00Z">
            <w:rPr/>
          </w:rPrChange>
        </w:rPr>
        <w:instrText xml:space="preserve"> PAGEREF _Toc18551428 \h </w:instrText>
      </w:r>
      <w:r w:rsidRPr="00F72A86">
        <w:rPr>
          <w:rPrChange w:id="190" w:author="Wilber" w:date="2021-05-22T11:05:00Z">
            <w:rPr/>
          </w:rPrChange>
        </w:rPr>
      </w:r>
      <w:r w:rsidRPr="00F72A86">
        <w:rPr>
          <w:rPrChange w:id="191" w:author="Wilber" w:date="2021-05-22T11:05:00Z">
            <w:rPr/>
          </w:rPrChange>
        </w:rPr>
        <w:fldChar w:fldCharType="separate"/>
      </w:r>
      <w:r w:rsidR="00254A67" w:rsidRPr="00F72A86">
        <w:rPr>
          <w:lang w:val="en-US"/>
          <w:rPrChange w:id="192" w:author="Wilber" w:date="2021-05-22T11:05:00Z">
            <w:rPr/>
          </w:rPrChange>
        </w:rPr>
        <w:t>2</w:t>
      </w:r>
      <w:r w:rsidRPr="00F72A86">
        <w:rPr>
          <w:rPrChange w:id="193" w:author="Wilber" w:date="2021-05-22T11:05:00Z">
            <w:rPr/>
          </w:rPrChange>
        </w:rPr>
        <w:fldChar w:fldCharType="end"/>
      </w:r>
    </w:p>
    <w:p w14:paraId="123C2D19" w14:textId="77777777" w:rsidR="00E16B8B" w:rsidRPr="00F72A86" w:rsidRDefault="00E16B8B" w:rsidP="00E2445F">
      <w:pPr>
        <w:pStyle w:val="TDC2"/>
        <w:tabs>
          <w:tab w:val="left" w:pos="720"/>
        </w:tabs>
        <w:jc w:val="both"/>
        <w:rPr>
          <w:lang w:val="en-US"/>
          <w:rPrChange w:id="194" w:author="Wilber" w:date="2021-05-22T11:05:00Z">
            <w:rPr/>
          </w:rPrChange>
        </w:rPr>
        <w:pPrChange w:id="195" w:author="Wilber" w:date="2021-05-22T11:01:00Z">
          <w:pPr>
            <w:pStyle w:val="TDC2"/>
            <w:tabs>
              <w:tab w:val="left" w:pos="720"/>
            </w:tabs>
          </w:pPr>
        </w:pPrChange>
      </w:pPr>
      <w:r w:rsidRPr="00F72A86">
        <w:rPr>
          <w:lang w:val="en-US"/>
          <w:rPrChange w:id="196" w:author="Wilber" w:date="2021-05-22T11:05:00Z">
            <w:rPr/>
          </w:rPrChange>
        </w:rPr>
        <w:t>3.2.</w:t>
      </w:r>
      <w:r w:rsidRPr="00F72A86">
        <w:rPr>
          <w:lang w:val="en-US"/>
          <w:rPrChange w:id="197" w:author="Wilber" w:date="2021-05-22T11:05:00Z">
            <w:rPr/>
          </w:rPrChange>
        </w:rPr>
        <w:tab/>
        <w:t>Scope of Subsequent Releases</w:t>
      </w:r>
      <w:r w:rsidRPr="00F72A86">
        <w:rPr>
          <w:lang w:val="en-US"/>
          <w:rPrChange w:id="198" w:author="Wilber" w:date="2021-05-22T11:05:00Z">
            <w:rPr/>
          </w:rPrChange>
        </w:rPr>
        <w:tab/>
      </w:r>
      <w:r w:rsidRPr="00F72A86">
        <w:rPr>
          <w:rPrChange w:id="199" w:author="Wilber" w:date="2021-05-22T11:05:00Z">
            <w:rPr/>
          </w:rPrChange>
        </w:rPr>
        <w:fldChar w:fldCharType="begin"/>
      </w:r>
      <w:r w:rsidRPr="00F72A86">
        <w:rPr>
          <w:lang w:val="en-US"/>
          <w:rPrChange w:id="200" w:author="Wilber" w:date="2021-05-22T11:05:00Z">
            <w:rPr/>
          </w:rPrChange>
        </w:rPr>
        <w:instrText xml:space="preserve"> PAGEREF _Toc18551429 \h </w:instrText>
      </w:r>
      <w:r w:rsidRPr="00F72A86">
        <w:rPr>
          <w:rPrChange w:id="201" w:author="Wilber" w:date="2021-05-22T11:05:00Z">
            <w:rPr/>
          </w:rPrChange>
        </w:rPr>
      </w:r>
      <w:r w:rsidRPr="00F72A86">
        <w:rPr>
          <w:rPrChange w:id="202" w:author="Wilber" w:date="2021-05-22T11:05:00Z">
            <w:rPr/>
          </w:rPrChange>
        </w:rPr>
        <w:fldChar w:fldCharType="separate"/>
      </w:r>
      <w:r w:rsidR="00254A67" w:rsidRPr="00F72A86">
        <w:rPr>
          <w:lang w:val="en-US"/>
          <w:rPrChange w:id="203" w:author="Wilber" w:date="2021-05-22T11:05:00Z">
            <w:rPr/>
          </w:rPrChange>
        </w:rPr>
        <w:t>2</w:t>
      </w:r>
      <w:r w:rsidRPr="00F72A86">
        <w:rPr>
          <w:rPrChange w:id="204" w:author="Wilber" w:date="2021-05-22T11:05:00Z">
            <w:rPr/>
          </w:rPrChange>
        </w:rPr>
        <w:fldChar w:fldCharType="end"/>
      </w:r>
    </w:p>
    <w:p w14:paraId="299AC50A" w14:textId="77777777" w:rsidR="00E16B8B" w:rsidRPr="00F72A86" w:rsidRDefault="00E16B8B" w:rsidP="00E2445F">
      <w:pPr>
        <w:pStyle w:val="TDC2"/>
        <w:tabs>
          <w:tab w:val="left" w:pos="720"/>
        </w:tabs>
        <w:jc w:val="both"/>
        <w:rPr>
          <w:lang w:val="en-US"/>
          <w:rPrChange w:id="205" w:author="Wilber" w:date="2021-05-22T11:05:00Z">
            <w:rPr/>
          </w:rPrChange>
        </w:rPr>
        <w:pPrChange w:id="206" w:author="Wilber" w:date="2021-05-22T11:01:00Z">
          <w:pPr>
            <w:pStyle w:val="TDC2"/>
            <w:tabs>
              <w:tab w:val="left" w:pos="720"/>
            </w:tabs>
          </w:pPr>
        </w:pPrChange>
      </w:pPr>
      <w:r w:rsidRPr="00F72A86">
        <w:rPr>
          <w:lang w:val="en-US"/>
          <w:rPrChange w:id="207" w:author="Wilber" w:date="2021-05-22T11:05:00Z">
            <w:rPr/>
          </w:rPrChange>
        </w:rPr>
        <w:t>3.3.</w:t>
      </w:r>
      <w:r w:rsidRPr="00F72A86">
        <w:rPr>
          <w:lang w:val="en-US"/>
          <w:rPrChange w:id="208" w:author="Wilber" w:date="2021-05-22T11:05:00Z">
            <w:rPr/>
          </w:rPrChange>
        </w:rPr>
        <w:tab/>
        <w:t>Limitations and Exclusions</w:t>
      </w:r>
      <w:r w:rsidRPr="00F72A86">
        <w:rPr>
          <w:lang w:val="en-US"/>
          <w:rPrChange w:id="209" w:author="Wilber" w:date="2021-05-22T11:05:00Z">
            <w:rPr/>
          </w:rPrChange>
        </w:rPr>
        <w:tab/>
      </w:r>
      <w:r w:rsidRPr="00F72A86">
        <w:rPr>
          <w:rPrChange w:id="210" w:author="Wilber" w:date="2021-05-22T11:05:00Z">
            <w:rPr/>
          </w:rPrChange>
        </w:rPr>
        <w:fldChar w:fldCharType="begin"/>
      </w:r>
      <w:r w:rsidRPr="00F72A86">
        <w:rPr>
          <w:lang w:val="en-US"/>
          <w:rPrChange w:id="211" w:author="Wilber" w:date="2021-05-22T11:05:00Z">
            <w:rPr/>
          </w:rPrChange>
        </w:rPr>
        <w:instrText xml:space="preserve"> PAGEREF _Toc18551430 \h </w:instrText>
      </w:r>
      <w:r w:rsidRPr="00F72A86">
        <w:rPr>
          <w:rPrChange w:id="212" w:author="Wilber" w:date="2021-05-22T11:05:00Z">
            <w:rPr/>
          </w:rPrChange>
        </w:rPr>
      </w:r>
      <w:r w:rsidRPr="00F72A86">
        <w:rPr>
          <w:rPrChange w:id="213" w:author="Wilber" w:date="2021-05-22T11:05:00Z">
            <w:rPr/>
          </w:rPrChange>
        </w:rPr>
        <w:fldChar w:fldCharType="separate"/>
      </w:r>
      <w:r w:rsidR="00254A67" w:rsidRPr="00F72A86">
        <w:rPr>
          <w:lang w:val="en-US"/>
          <w:rPrChange w:id="214" w:author="Wilber" w:date="2021-05-22T11:05:00Z">
            <w:rPr/>
          </w:rPrChange>
        </w:rPr>
        <w:t>3</w:t>
      </w:r>
      <w:r w:rsidRPr="00F72A86">
        <w:rPr>
          <w:rPrChange w:id="215" w:author="Wilber" w:date="2021-05-22T11:05:00Z">
            <w:rPr/>
          </w:rPrChange>
        </w:rPr>
        <w:fldChar w:fldCharType="end"/>
      </w:r>
    </w:p>
    <w:p w14:paraId="3185E9E0" w14:textId="77777777" w:rsidR="00E16B8B" w:rsidRPr="00F72A86" w:rsidRDefault="00E16B8B" w:rsidP="00E2445F">
      <w:pPr>
        <w:pStyle w:val="TDC1"/>
        <w:jc w:val="both"/>
        <w:rPr>
          <w:lang w:val="en-US"/>
          <w:rPrChange w:id="216" w:author="Wilber" w:date="2021-05-22T11:05:00Z">
            <w:rPr/>
          </w:rPrChange>
        </w:rPr>
        <w:pPrChange w:id="217" w:author="Wilber" w:date="2021-05-22T11:01:00Z">
          <w:pPr>
            <w:pStyle w:val="TDC1"/>
          </w:pPr>
        </w:pPrChange>
      </w:pPr>
      <w:r w:rsidRPr="00F72A86">
        <w:rPr>
          <w:lang w:val="en-US"/>
          <w:rPrChange w:id="218" w:author="Wilber" w:date="2021-05-22T11:05:00Z">
            <w:rPr/>
          </w:rPrChange>
        </w:rPr>
        <w:t>4.</w:t>
      </w:r>
      <w:r w:rsidRPr="00F72A86">
        <w:rPr>
          <w:lang w:val="en-US"/>
          <w:rPrChange w:id="219" w:author="Wilber" w:date="2021-05-22T11:05:00Z">
            <w:rPr/>
          </w:rPrChange>
        </w:rPr>
        <w:tab/>
        <w:t>Business Context</w:t>
      </w:r>
      <w:r w:rsidRPr="00F72A86">
        <w:rPr>
          <w:lang w:val="en-US"/>
          <w:rPrChange w:id="220" w:author="Wilber" w:date="2021-05-22T11:05:00Z">
            <w:rPr/>
          </w:rPrChange>
        </w:rPr>
        <w:tab/>
      </w:r>
      <w:r w:rsidRPr="00F72A86">
        <w:rPr>
          <w:rPrChange w:id="221" w:author="Wilber" w:date="2021-05-22T11:05:00Z">
            <w:rPr/>
          </w:rPrChange>
        </w:rPr>
        <w:fldChar w:fldCharType="begin"/>
      </w:r>
      <w:r w:rsidRPr="00F72A86">
        <w:rPr>
          <w:lang w:val="en-US"/>
          <w:rPrChange w:id="222" w:author="Wilber" w:date="2021-05-22T11:05:00Z">
            <w:rPr/>
          </w:rPrChange>
        </w:rPr>
        <w:instrText xml:space="preserve"> PAGEREF _Toc18551431 \h </w:instrText>
      </w:r>
      <w:r w:rsidRPr="00F72A86">
        <w:rPr>
          <w:rPrChange w:id="223" w:author="Wilber" w:date="2021-05-22T11:05:00Z">
            <w:rPr/>
          </w:rPrChange>
        </w:rPr>
      </w:r>
      <w:r w:rsidRPr="00F72A86">
        <w:rPr>
          <w:rPrChange w:id="224" w:author="Wilber" w:date="2021-05-22T11:05:00Z">
            <w:rPr/>
          </w:rPrChange>
        </w:rPr>
        <w:fldChar w:fldCharType="separate"/>
      </w:r>
      <w:r w:rsidR="00254A67" w:rsidRPr="00F72A86">
        <w:rPr>
          <w:lang w:val="en-US"/>
          <w:rPrChange w:id="225" w:author="Wilber" w:date="2021-05-22T11:05:00Z">
            <w:rPr/>
          </w:rPrChange>
        </w:rPr>
        <w:t>3</w:t>
      </w:r>
      <w:r w:rsidRPr="00F72A86">
        <w:rPr>
          <w:rPrChange w:id="226" w:author="Wilber" w:date="2021-05-22T11:05:00Z">
            <w:rPr/>
          </w:rPrChange>
        </w:rPr>
        <w:fldChar w:fldCharType="end"/>
      </w:r>
    </w:p>
    <w:p w14:paraId="7969F6A9" w14:textId="77777777" w:rsidR="00E16B8B" w:rsidRPr="00F72A86" w:rsidRDefault="00E16B8B" w:rsidP="00E2445F">
      <w:pPr>
        <w:pStyle w:val="TDC2"/>
        <w:tabs>
          <w:tab w:val="left" w:pos="720"/>
        </w:tabs>
        <w:jc w:val="both"/>
        <w:rPr>
          <w:lang w:val="en-US"/>
          <w:rPrChange w:id="227" w:author="Wilber" w:date="2021-05-22T11:05:00Z">
            <w:rPr/>
          </w:rPrChange>
        </w:rPr>
        <w:pPrChange w:id="228" w:author="Wilber" w:date="2021-05-22T11:01:00Z">
          <w:pPr>
            <w:pStyle w:val="TDC2"/>
            <w:tabs>
              <w:tab w:val="left" w:pos="720"/>
            </w:tabs>
          </w:pPr>
        </w:pPrChange>
      </w:pPr>
      <w:r w:rsidRPr="00F72A86">
        <w:rPr>
          <w:lang w:val="en-US"/>
          <w:rPrChange w:id="229" w:author="Wilber" w:date="2021-05-22T11:05:00Z">
            <w:rPr/>
          </w:rPrChange>
        </w:rPr>
        <w:t>4.1.</w:t>
      </w:r>
      <w:r w:rsidRPr="00F72A86">
        <w:rPr>
          <w:lang w:val="en-US"/>
          <w:rPrChange w:id="230" w:author="Wilber" w:date="2021-05-22T11:05:00Z">
            <w:rPr/>
          </w:rPrChange>
        </w:rPr>
        <w:tab/>
        <w:t>Stakeholder Profiles</w:t>
      </w:r>
      <w:r w:rsidRPr="00F72A86">
        <w:rPr>
          <w:lang w:val="en-US"/>
          <w:rPrChange w:id="231" w:author="Wilber" w:date="2021-05-22T11:05:00Z">
            <w:rPr/>
          </w:rPrChange>
        </w:rPr>
        <w:tab/>
      </w:r>
      <w:r w:rsidRPr="00F72A86">
        <w:rPr>
          <w:rPrChange w:id="232" w:author="Wilber" w:date="2021-05-22T11:05:00Z">
            <w:rPr/>
          </w:rPrChange>
        </w:rPr>
        <w:fldChar w:fldCharType="begin"/>
      </w:r>
      <w:r w:rsidRPr="00F72A86">
        <w:rPr>
          <w:lang w:val="en-US"/>
          <w:rPrChange w:id="233" w:author="Wilber" w:date="2021-05-22T11:05:00Z">
            <w:rPr/>
          </w:rPrChange>
        </w:rPr>
        <w:instrText xml:space="preserve"> PAGEREF _Toc18551432 \h </w:instrText>
      </w:r>
      <w:r w:rsidRPr="00F72A86">
        <w:rPr>
          <w:rPrChange w:id="234" w:author="Wilber" w:date="2021-05-22T11:05:00Z">
            <w:rPr/>
          </w:rPrChange>
        </w:rPr>
      </w:r>
      <w:r w:rsidRPr="00F72A86">
        <w:rPr>
          <w:rPrChange w:id="235" w:author="Wilber" w:date="2021-05-22T11:05:00Z">
            <w:rPr/>
          </w:rPrChange>
        </w:rPr>
        <w:fldChar w:fldCharType="separate"/>
      </w:r>
      <w:r w:rsidR="00254A67" w:rsidRPr="00F72A86">
        <w:rPr>
          <w:lang w:val="en-US"/>
          <w:rPrChange w:id="236" w:author="Wilber" w:date="2021-05-22T11:05:00Z">
            <w:rPr/>
          </w:rPrChange>
        </w:rPr>
        <w:t>3</w:t>
      </w:r>
      <w:r w:rsidRPr="00F72A86">
        <w:rPr>
          <w:rPrChange w:id="237" w:author="Wilber" w:date="2021-05-22T11:05:00Z">
            <w:rPr/>
          </w:rPrChange>
        </w:rPr>
        <w:fldChar w:fldCharType="end"/>
      </w:r>
    </w:p>
    <w:p w14:paraId="7128ABC0" w14:textId="77777777" w:rsidR="00E16B8B" w:rsidRPr="00F72A86" w:rsidRDefault="00E16B8B" w:rsidP="00E2445F">
      <w:pPr>
        <w:pStyle w:val="TDC2"/>
        <w:tabs>
          <w:tab w:val="left" w:pos="720"/>
        </w:tabs>
        <w:jc w:val="both"/>
        <w:rPr>
          <w:lang w:val="en-US"/>
          <w:rPrChange w:id="238" w:author="Wilber" w:date="2021-05-22T11:05:00Z">
            <w:rPr/>
          </w:rPrChange>
        </w:rPr>
        <w:pPrChange w:id="239" w:author="Wilber" w:date="2021-05-22T11:01:00Z">
          <w:pPr>
            <w:pStyle w:val="TDC2"/>
            <w:tabs>
              <w:tab w:val="left" w:pos="720"/>
            </w:tabs>
          </w:pPr>
        </w:pPrChange>
      </w:pPr>
      <w:r w:rsidRPr="00F72A86">
        <w:rPr>
          <w:lang w:val="en-US"/>
          <w:rPrChange w:id="240" w:author="Wilber" w:date="2021-05-22T11:05:00Z">
            <w:rPr/>
          </w:rPrChange>
        </w:rPr>
        <w:t>4.2.</w:t>
      </w:r>
      <w:r w:rsidRPr="00F72A86">
        <w:rPr>
          <w:lang w:val="en-US"/>
          <w:rPrChange w:id="241" w:author="Wilber" w:date="2021-05-22T11:05:00Z">
            <w:rPr/>
          </w:rPrChange>
        </w:rPr>
        <w:tab/>
        <w:t>Project Priorities</w:t>
      </w:r>
      <w:r w:rsidRPr="00F72A86">
        <w:rPr>
          <w:lang w:val="en-US"/>
          <w:rPrChange w:id="242" w:author="Wilber" w:date="2021-05-22T11:05:00Z">
            <w:rPr/>
          </w:rPrChange>
        </w:rPr>
        <w:tab/>
      </w:r>
      <w:r w:rsidRPr="00F72A86">
        <w:rPr>
          <w:rPrChange w:id="243" w:author="Wilber" w:date="2021-05-22T11:05:00Z">
            <w:rPr/>
          </w:rPrChange>
        </w:rPr>
        <w:fldChar w:fldCharType="begin"/>
      </w:r>
      <w:r w:rsidRPr="00F72A86">
        <w:rPr>
          <w:lang w:val="en-US"/>
          <w:rPrChange w:id="244" w:author="Wilber" w:date="2021-05-22T11:05:00Z">
            <w:rPr/>
          </w:rPrChange>
        </w:rPr>
        <w:instrText xml:space="preserve"> PAGEREF _Toc18551433 \h </w:instrText>
      </w:r>
      <w:r w:rsidRPr="00F72A86">
        <w:rPr>
          <w:rPrChange w:id="245" w:author="Wilber" w:date="2021-05-22T11:05:00Z">
            <w:rPr/>
          </w:rPrChange>
        </w:rPr>
      </w:r>
      <w:r w:rsidRPr="00F72A86">
        <w:rPr>
          <w:rPrChange w:id="246" w:author="Wilber" w:date="2021-05-22T11:05:00Z">
            <w:rPr/>
          </w:rPrChange>
        </w:rPr>
        <w:fldChar w:fldCharType="separate"/>
      </w:r>
      <w:r w:rsidR="00254A67" w:rsidRPr="00F72A86">
        <w:rPr>
          <w:lang w:val="en-US"/>
          <w:rPrChange w:id="247" w:author="Wilber" w:date="2021-05-22T11:05:00Z">
            <w:rPr/>
          </w:rPrChange>
        </w:rPr>
        <w:t>4</w:t>
      </w:r>
      <w:r w:rsidRPr="00F72A86">
        <w:rPr>
          <w:rPrChange w:id="248" w:author="Wilber" w:date="2021-05-22T11:05:00Z">
            <w:rPr/>
          </w:rPrChange>
        </w:rPr>
        <w:fldChar w:fldCharType="end"/>
      </w:r>
    </w:p>
    <w:p w14:paraId="4051D66B" w14:textId="77777777" w:rsidR="00E16B8B" w:rsidRPr="00F72A86" w:rsidRDefault="00E16B8B" w:rsidP="00E2445F">
      <w:pPr>
        <w:pStyle w:val="TDC2"/>
        <w:tabs>
          <w:tab w:val="left" w:pos="720"/>
        </w:tabs>
        <w:jc w:val="both"/>
        <w:rPr>
          <w:rPrChange w:id="249" w:author="Wilber" w:date="2021-05-22T11:05:00Z">
            <w:rPr/>
          </w:rPrChange>
        </w:rPr>
        <w:pPrChange w:id="250" w:author="Wilber" w:date="2021-05-22T11:01:00Z">
          <w:pPr>
            <w:pStyle w:val="TDC2"/>
            <w:tabs>
              <w:tab w:val="left" w:pos="720"/>
            </w:tabs>
          </w:pPr>
        </w:pPrChange>
      </w:pPr>
      <w:r w:rsidRPr="00F72A86">
        <w:rPr>
          <w:rPrChange w:id="251" w:author="Wilber" w:date="2021-05-22T11:05:00Z">
            <w:rPr/>
          </w:rPrChange>
        </w:rPr>
        <w:t>4.3.</w:t>
      </w:r>
      <w:r w:rsidRPr="00F72A86">
        <w:rPr>
          <w:rPrChange w:id="252" w:author="Wilber" w:date="2021-05-22T11:05:00Z">
            <w:rPr/>
          </w:rPrChange>
        </w:rPr>
        <w:tab/>
        <w:t>Operating Environment</w:t>
      </w:r>
      <w:r w:rsidRPr="00F72A86">
        <w:rPr>
          <w:rPrChange w:id="253" w:author="Wilber" w:date="2021-05-22T11:05:00Z">
            <w:rPr/>
          </w:rPrChange>
        </w:rPr>
        <w:tab/>
      </w:r>
      <w:r w:rsidRPr="00F72A86">
        <w:rPr>
          <w:rPrChange w:id="254" w:author="Wilber" w:date="2021-05-22T11:05:00Z">
            <w:rPr/>
          </w:rPrChange>
        </w:rPr>
        <w:fldChar w:fldCharType="begin"/>
      </w:r>
      <w:r w:rsidRPr="00F72A86">
        <w:rPr>
          <w:rPrChange w:id="255" w:author="Wilber" w:date="2021-05-22T11:05:00Z">
            <w:rPr/>
          </w:rPrChange>
        </w:rPr>
        <w:instrText xml:space="preserve"> PAGEREF _Toc18551434 \h </w:instrText>
      </w:r>
      <w:r w:rsidRPr="00F72A86">
        <w:rPr>
          <w:rPrChange w:id="256" w:author="Wilber" w:date="2021-05-22T11:05:00Z">
            <w:rPr/>
          </w:rPrChange>
        </w:rPr>
      </w:r>
      <w:r w:rsidRPr="00F72A86">
        <w:rPr>
          <w:rPrChange w:id="257" w:author="Wilber" w:date="2021-05-22T11:05:00Z">
            <w:rPr/>
          </w:rPrChange>
        </w:rPr>
        <w:fldChar w:fldCharType="separate"/>
      </w:r>
      <w:r w:rsidR="00254A67" w:rsidRPr="00F72A86">
        <w:rPr>
          <w:rPrChange w:id="258" w:author="Wilber" w:date="2021-05-22T11:05:00Z">
            <w:rPr/>
          </w:rPrChange>
        </w:rPr>
        <w:t>4</w:t>
      </w:r>
      <w:r w:rsidRPr="00F72A86">
        <w:rPr>
          <w:rPrChange w:id="259" w:author="Wilber" w:date="2021-05-22T11:05:00Z">
            <w:rPr/>
          </w:rPrChange>
        </w:rPr>
        <w:fldChar w:fldCharType="end"/>
      </w:r>
    </w:p>
    <w:p w14:paraId="1E9B8F7B" w14:textId="77777777" w:rsidR="00E16B8B" w:rsidRPr="00F72A86" w:rsidRDefault="00E16B8B" w:rsidP="00E2445F">
      <w:pPr>
        <w:jc w:val="both"/>
        <w:rPr>
          <w:b/>
          <w:sz w:val="28"/>
        </w:rPr>
        <w:pPrChange w:id="260" w:author="Wilber" w:date="2021-05-22T11:01:00Z">
          <w:pPr/>
        </w:pPrChange>
      </w:pPr>
      <w:r w:rsidRPr="00F72A86">
        <w:rPr>
          <w:b/>
          <w:sz w:val="28"/>
        </w:rPr>
        <w:fldChar w:fldCharType="end"/>
      </w:r>
    </w:p>
    <w:p w14:paraId="50DC1589" w14:textId="77777777" w:rsidR="00E16B8B" w:rsidRPr="00F72A86" w:rsidRDefault="00E16B8B" w:rsidP="00E2445F">
      <w:pPr>
        <w:jc w:val="both"/>
        <w:rPr>
          <w:b/>
          <w:sz w:val="28"/>
          <w:rPrChange w:id="261" w:author="Wilber" w:date="2021-05-22T11:05:00Z">
            <w:rPr>
              <w:b/>
              <w:sz w:val="28"/>
            </w:rPr>
          </w:rPrChange>
        </w:rPr>
        <w:pPrChange w:id="262" w:author="Wilber" w:date="2021-05-22T11:01:00Z">
          <w:pPr/>
        </w:pPrChange>
      </w:pPr>
    </w:p>
    <w:p w14:paraId="2632F6EC" w14:textId="77777777" w:rsidR="00E16B8B" w:rsidRPr="00F72A86" w:rsidRDefault="00E16B8B" w:rsidP="00E2445F">
      <w:pPr>
        <w:jc w:val="both"/>
        <w:rPr>
          <w:b/>
          <w:sz w:val="28"/>
          <w:rPrChange w:id="263" w:author="Wilber" w:date="2021-05-22T11:05:00Z">
            <w:rPr>
              <w:b/>
              <w:sz w:val="28"/>
            </w:rPr>
          </w:rPrChange>
        </w:rPr>
        <w:pPrChange w:id="264" w:author="Wilber" w:date="2021-05-22T11:01:00Z">
          <w:pPr/>
        </w:pPrChange>
      </w:pPr>
    </w:p>
    <w:p w14:paraId="0C378086" w14:textId="77777777" w:rsidR="00E16B8B" w:rsidRPr="00F72A86" w:rsidRDefault="00E16B8B" w:rsidP="00E2445F">
      <w:pPr>
        <w:jc w:val="both"/>
        <w:rPr>
          <w:b/>
          <w:sz w:val="28"/>
          <w:rPrChange w:id="265" w:author="Wilber" w:date="2021-05-22T11:05:00Z">
            <w:rPr>
              <w:b/>
              <w:sz w:val="28"/>
            </w:rPr>
          </w:rPrChange>
        </w:rPr>
        <w:pPrChange w:id="266" w:author="Wilber" w:date="2021-05-22T11:01:00Z">
          <w:pPr/>
        </w:pPrChange>
      </w:pPr>
    </w:p>
    <w:p w14:paraId="484A3E6A" w14:textId="77777777" w:rsidR="00E16B8B" w:rsidRPr="00F72A86" w:rsidRDefault="00E16B8B" w:rsidP="00E2445F">
      <w:pPr>
        <w:pStyle w:val="TOCEntry"/>
        <w:jc w:val="both"/>
        <w:rPr>
          <w:rPrChange w:id="267" w:author="Wilber" w:date="2021-05-22T11:05:00Z">
            <w:rPr/>
          </w:rPrChange>
        </w:rPr>
        <w:pPrChange w:id="268" w:author="Wilber" w:date="2021-05-22T11:01:00Z">
          <w:pPr>
            <w:pStyle w:val="TOCEntry"/>
          </w:pPr>
        </w:pPrChange>
      </w:pPr>
      <w:bookmarkStart w:id="269" w:name="_Toc18551416"/>
      <w:r w:rsidRPr="00F72A86">
        <w:rPr>
          <w:rPrChange w:id="270" w:author="Wilber" w:date="2021-05-22T11:05:00Z">
            <w:rPr/>
          </w:rPrChange>
        </w:rPr>
        <w:t>Revision History</w:t>
      </w:r>
      <w:bookmarkEnd w:id="38"/>
      <w:bookmarkEnd w:id="269"/>
    </w:p>
    <w:p w14:paraId="63494903" w14:textId="77777777" w:rsidR="00E16B8B" w:rsidRPr="00F72A86" w:rsidRDefault="00E16B8B" w:rsidP="00E2445F">
      <w:pPr>
        <w:jc w:val="both"/>
        <w:rPr>
          <w:b/>
          <w:sz w:val="28"/>
          <w:rPrChange w:id="271" w:author="Wilber" w:date="2021-05-22T11:05:00Z">
            <w:rPr>
              <w:b/>
              <w:sz w:val="28"/>
            </w:rPr>
          </w:rPrChange>
        </w:rPr>
        <w:pPrChange w:id="272" w:author="Wilber" w:date="2021-05-22T11:01:00Z">
          <w:pPr/>
        </w:pPrChange>
      </w:pPr>
    </w:p>
    <w:p w14:paraId="0D82F67F" w14:textId="77777777" w:rsidR="00E16B8B" w:rsidRPr="00F72A86" w:rsidRDefault="00E16B8B" w:rsidP="00E2445F">
      <w:pPr>
        <w:jc w:val="both"/>
        <w:rPr>
          <w:b/>
          <w:sz w:val="28"/>
          <w:rPrChange w:id="273" w:author="Wilber" w:date="2021-05-22T11:05:00Z">
            <w:rPr>
              <w:b/>
              <w:sz w:val="28"/>
            </w:rPr>
          </w:rPrChange>
        </w:rPr>
        <w:pPrChange w:id="274" w:author="Wilber" w:date="2021-05-22T11:01:00Z">
          <w:pPr/>
        </w:pPrChange>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16B8B" w:rsidRPr="00F72A86" w14:paraId="009D2195" w14:textId="77777777">
        <w:tc>
          <w:tcPr>
            <w:tcW w:w="2160" w:type="dxa"/>
            <w:tcBorders>
              <w:top w:val="single" w:sz="12" w:space="0" w:color="auto"/>
              <w:bottom w:val="double" w:sz="12" w:space="0" w:color="auto"/>
            </w:tcBorders>
          </w:tcPr>
          <w:p w14:paraId="74372A05" w14:textId="77777777" w:rsidR="00E16B8B" w:rsidRPr="00F72A86" w:rsidRDefault="00E16B8B" w:rsidP="00E2445F">
            <w:pPr>
              <w:spacing w:before="40" w:after="40"/>
              <w:jc w:val="both"/>
              <w:rPr>
                <w:b/>
                <w:rPrChange w:id="275" w:author="Wilber" w:date="2021-05-22T11:05:00Z">
                  <w:rPr>
                    <w:b/>
                  </w:rPr>
                </w:rPrChange>
              </w:rPr>
              <w:pPrChange w:id="276" w:author="Wilber" w:date="2021-05-22T11:01:00Z">
                <w:pPr>
                  <w:spacing w:before="40" w:after="40"/>
                </w:pPr>
              </w:pPrChange>
            </w:pPr>
            <w:r w:rsidRPr="00F72A86">
              <w:rPr>
                <w:b/>
                <w:rPrChange w:id="277" w:author="Wilber" w:date="2021-05-22T11:05:00Z">
                  <w:rPr>
                    <w:b/>
                  </w:rPr>
                </w:rPrChange>
              </w:rPr>
              <w:t>Name</w:t>
            </w:r>
          </w:p>
        </w:tc>
        <w:tc>
          <w:tcPr>
            <w:tcW w:w="1170" w:type="dxa"/>
            <w:tcBorders>
              <w:top w:val="single" w:sz="12" w:space="0" w:color="auto"/>
              <w:bottom w:val="double" w:sz="12" w:space="0" w:color="auto"/>
            </w:tcBorders>
          </w:tcPr>
          <w:p w14:paraId="0353F163" w14:textId="77777777" w:rsidR="00E16B8B" w:rsidRPr="00F72A86" w:rsidRDefault="00E16B8B" w:rsidP="00E2445F">
            <w:pPr>
              <w:spacing w:before="40" w:after="40"/>
              <w:jc w:val="both"/>
              <w:rPr>
                <w:b/>
                <w:rPrChange w:id="278" w:author="Wilber" w:date="2021-05-22T11:05:00Z">
                  <w:rPr>
                    <w:b/>
                  </w:rPr>
                </w:rPrChange>
              </w:rPr>
              <w:pPrChange w:id="279" w:author="Wilber" w:date="2021-05-22T11:01:00Z">
                <w:pPr>
                  <w:spacing w:before="40" w:after="40"/>
                </w:pPr>
              </w:pPrChange>
            </w:pPr>
            <w:r w:rsidRPr="00F72A86">
              <w:rPr>
                <w:b/>
                <w:rPrChange w:id="280" w:author="Wilber" w:date="2021-05-22T11:05:00Z">
                  <w:rPr>
                    <w:b/>
                  </w:rPr>
                </w:rPrChange>
              </w:rPr>
              <w:t>Date</w:t>
            </w:r>
          </w:p>
        </w:tc>
        <w:tc>
          <w:tcPr>
            <w:tcW w:w="4954" w:type="dxa"/>
            <w:tcBorders>
              <w:top w:val="single" w:sz="12" w:space="0" w:color="auto"/>
              <w:bottom w:val="double" w:sz="12" w:space="0" w:color="auto"/>
            </w:tcBorders>
          </w:tcPr>
          <w:p w14:paraId="46602846" w14:textId="77777777" w:rsidR="00E16B8B" w:rsidRPr="00F72A86" w:rsidRDefault="00E16B8B" w:rsidP="00E2445F">
            <w:pPr>
              <w:spacing w:before="40" w:after="40"/>
              <w:jc w:val="both"/>
              <w:rPr>
                <w:b/>
                <w:rPrChange w:id="281" w:author="Wilber" w:date="2021-05-22T11:05:00Z">
                  <w:rPr>
                    <w:b/>
                  </w:rPr>
                </w:rPrChange>
              </w:rPr>
              <w:pPrChange w:id="282" w:author="Wilber" w:date="2021-05-22T11:01:00Z">
                <w:pPr>
                  <w:spacing w:before="40" w:after="40"/>
                </w:pPr>
              </w:pPrChange>
            </w:pPr>
            <w:r w:rsidRPr="00F72A86">
              <w:rPr>
                <w:b/>
                <w:rPrChange w:id="283" w:author="Wilber" w:date="2021-05-22T11:05:00Z">
                  <w:rPr>
                    <w:b/>
                  </w:rPr>
                </w:rPrChange>
              </w:rPr>
              <w:t xml:space="preserve">Reason </w:t>
            </w:r>
            <w:r w:rsidR="000A79A5" w:rsidRPr="00F72A86">
              <w:rPr>
                <w:b/>
                <w:rPrChange w:id="284" w:author="Wilber" w:date="2021-05-22T11:05:00Z">
                  <w:rPr>
                    <w:b/>
                  </w:rPr>
                </w:rPrChange>
              </w:rPr>
              <w:t>for</w:t>
            </w:r>
            <w:r w:rsidRPr="00F72A86">
              <w:rPr>
                <w:b/>
                <w:rPrChange w:id="285" w:author="Wilber" w:date="2021-05-22T11:05:00Z">
                  <w:rPr>
                    <w:b/>
                  </w:rPr>
                </w:rPrChange>
              </w:rPr>
              <w:t xml:space="preserve"> Changes</w:t>
            </w:r>
          </w:p>
        </w:tc>
        <w:tc>
          <w:tcPr>
            <w:tcW w:w="1584" w:type="dxa"/>
            <w:tcBorders>
              <w:top w:val="single" w:sz="12" w:space="0" w:color="auto"/>
              <w:bottom w:val="double" w:sz="12" w:space="0" w:color="auto"/>
            </w:tcBorders>
          </w:tcPr>
          <w:p w14:paraId="71F5DFF1" w14:textId="77777777" w:rsidR="00E16B8B" w:rsidRPr="00F72A86" w:rsidRDefault="00E16B8B" w:rsidP="00E2445F">
            <w:pPr>
              <w:spacing w:before="40" w:after="40"/>
              <w:jc w:val="both"/>
              <w:rPr>
                <w:b/>
                <w:rPrChange w:id="286" w:author="Wilber" w:date="2021-05-22T11:05:00Z">
                  <w:rPr>
                    <w:b/>
                  </w:rPr>
                </w:rPrChange>
              </w:rPr>
              <w:pPrChange w:id="287" w:author="Wilber" w:date="2021-05-22T11:01:00Z">
                <w:pPr>
                  <w:spacing w:before="40" w:after="40"/>
                </w:pPr>
              </w:pPrChange>
            </w:pPr>
            <w:r w:rsidRPr="00F72A86">
              <w:rPr>
                <w:b/>
                <w:rPrChange w:id="288" w:author="Wilber" w:date="2021-05-22T11:05:00Z">
                  <w:rPr>
                    <w:b/>
                  </w:rPr>
                </w:rPrChange>
              </w:rPr>
              <w:t>Version</w:t>
            </w:r>
          </w:p>
        </w:tc>
      </w:tr>
      <w:tr w:rsidR="00E16B8B" w:rsidRPr="00F72A86" w14:paraId="5FEF808A" w14:textId="77777777">
        <w:tc>
          <w:tcPr>
            <w:tcW w:w="2160" w:type="dxa"/>
            <w:tcBorders>
              <w:top w:val="nil"/>
            </w:tcBorders>
          </w:tcPr>
          <w:p w14:paraId="271DFC84" w14:textId="77777777" w:rsidR="00E16B8B" w:rsidRPr="00F72A86" w:rsidRDefault="00E16B8B" w:rsidP="00E2445F">
            <w:pPr>
              <w:spacing w:before="40" w:after="40"/>
              <w:jc w:val="both"/>
              <w:rPr>
                <w:rPrChange w:id="289" w:author="Wilber" w:date="2021-05-22T11:05:00Z">
                  <w:rPr/>
                </w:rPrChange>
              </w:rPr>
              <w:pPrChange w:id="290" w:author="Wilber" w:date="2021-05-22T11:01:00Z">
                <w:pPr>
                  <w:spacing w:before="40" w:after="40"/>
                </w:pPr>
              </w:pPrChange>
            </w:pPr>
          </w:p>
        </w:tc>
        <w:tc>
          <w:tcPr>
            <w:tcW w:w="1170" w:type="dxa"/>
            <w:tcBorders>
              <w:top w:val="nil"/>
            </w:tcBorders>
          </w:tcPr>
          <w:p w14:paraId="446D0DF3" w14:textId="77777777" w:rsidR="00E16B8B" w:rsidRPr="00F72A86" w:rsidRDefault="00E16B8B" w:rsidP="00E2445F">
            <w:pPr>
              <w:spacing w:before="40" w:after="40"/>
              <w:jc w:val="both"/>
              <w:rPr>
                <w:rPrChange w:id="291" w:author="Wilber" w:date="2021-05-22T11:05:00Z">
                  <w:rPr/>
                </w:rPrChange>
              </w:rPr>
              <w:pPrChange w:id="292" w:author="Wilber" w:date="2021-05-22T11:01:00Z">
                <w:pPr>
                  <w:spacing w:before="40" w:after="40"/>
                </w:pPr>
              </w:pPrChange>
            </w:pPr>
          </w:p>
        </w:tc>
        <w:tc>
          <w:tcPr>
            <w:tcW w:w="4954" w:type="dxa"/>
            <w:tcBorders>
              <w:top w:val="nil"/>
            </w:tcBorders>
          </w:tcPr>
          <w:p w14:paraId="26BCF8E3" w14:textId="77777777" w:rsidR="00E16B8B" w:rsidRPr="00F72A86" w:rsidRDefault="00E16B8B" w:rsidP="00E2445F">
            <w:pPr>
              <w:spacing w:before="40" w:after="40"/>
              <w:jc w:val="both"/>
              <w:rPr>
                <w:rPrChange w:id="293" w:author="Wilber" w:date="2021-05-22T11:05:00Z">
                  <w:rPr/>
                </w:rPrChange>
              </w:rPr>
              <w:pPrChange w:id="294" w:author="Wilber" w:date="2021-05-22T11:01:00Z">
                <w:pPr>
                  <w:spacing w:before="40" w:after="40"/>
                </w:pPr>
              </w:pPrChange>
            </w:pPr>
          </w:p>
        </w:tc>
        <w:tc>
          <w:tcPr>
            <w:tcW w:w="1584" w:type="dxa"/>
            <w:tcBorders>
              <w:top w:val="nil"/>
            </w:tcBorders>
          </w:tcPr>
          <w:p w14:paraId="3AA4D0EA" w14:textId="77777777" w:rsidR="00E16B8B" w:rsidRPr="00F72A86" w:rsidRDefault="00E16B8B" w:rsidP="00E2445F">
            <w:pPr>
              <w:spacing w:before="40" w:after="40"/>
              <w:jc w:val="both"/>
              <w:rPr>
                <w:rPrChange w:id="295" w:author="Wilber" w:date="2021-05-22T11:05:00Z">
                  <w:rPr/>
                </w:rPrChange>
              </w:rPr>
              <w:pPrChange w:id="296" w:author="Wilber" w:date="2021-05-22T11:01:00Z">
                <w:pPr>
                  <w:spacing w:before="40" w:after="40"/>
                </w:pPr>
              </w:pPrChange>
            </w:pPr>
          </w:p>
        </w:tc>
      </w:tr>
      <w:tr w:rsidR="00E16B8B" w:rsidRPr="00F72A86" w14:paraId="26946116" w14:textId="77777777">
        <w:tc>
          <w:tcPr>
            <w:tcW w:w="2160" w:type="dxa"/>
            <w:tcBorders>
              <w:bottom w:val="single" w:sz="12" w:space="0" w:color="auto"/>
            </w:tcBorders>
          </w:tcPr>
          <w:p w14:paraId="02231EAE" w14:textId="77777777" w:rsidR="00E16B8B" w:rsidRPr="00F72A86" w:rsidRDefault="00E16B8B" w:rsidP="00E2445F">
            <w:pPr>
              <w:spacing w:before="40" w:after="40"/>
              <w:jc w:val="both"/>
              <w:rPr>
                <w:rPrChange w:id="297" w:author="Wilber" w:date="2021-05-22T11:05:00Z">
                  <w:rPr/>
                </w:rPrChange>
              </w:rPr>
              <w:pPrChange w:id="298" w:author="Wilber" w:date="2021-05-22T11:01:00Z">
                <w:pPr>
                  <w:spacing w:before="40" w:after="40"/>
                </w:pPr>
              </w:pPrChange>
            </w:pPr>
          </w:p>
        </w:tc>
        <w:tc>
          <w:tcPr>
            <w:tcW w:w="1170" w:type="dxa"/>
            <w:tcBorders>
              <w:bottom w:val="single" w:sz="12" w:space="0" w:color="auto"/>
            </w:tcBorders>
          </w:tcPr>
          <w:p w14:paraId="185CA5F2" w14:textId="77777777" w:rsidR="00E16B8B" w:rsidRPr="00F72A86" w:rsidRDefault="00E16B8B" w:rsidP="00E2445F">
            <w:pPr>
              <w:spacing w:before="40" w:after="40"/>
              <w:jc w:val="both"/>
              <w:rPr>
                <w:rPrChange w:id="299" w:author="Wilber" w:date="2021-05-22T11:05:00Z">
                  <w:rPr/>
                </w:rPrChange>
              </w:rPr>
              <w:pPrChange w:id="300" w:author="Wilber" w:date="2021-05-22T11:01:00Z">
                <w:pPr>
                  <w:spacing w:before="40" w:after="40"/>
                </w:pPr>
              </w:pPrChange>
            </w:pPr>
          </w:p>
        </w:tc>
        <w:tc>
          <w:tcPr>
            <w:tcW w:w="4954" w:type="dxa"/>
            <w:tcBorders>
              <w:bottom w:val="single" w:sz="12" w:space="0" w:color="auto"/>
            </w:tcBorders>
          </w:tcPr>
          <w:p w14:paraId="3556F941" w14:textId="77777777" w:rsidR="00E16B8B" w:rsidRPr="00F72A86" w:rsidRDefault="00E16B8B" w:rsidP="00E2445F">
            <w:pPr>
              <w:spacing w:before="40" w:after="40"/>
              <w:jc w:val="both"/>
              <w:rPr>
                <w:rPrChange w:id="301" w:author="Wilber" w:date="2021-05-22T11:05:00Z">
                  <w:rPr/>
                </w:rPrChange>
              </w:rPr>
              <w:pPrChange w:id="302" w:author="Wilber" w:date="2021-05-22T11:01:00Z">
                <w:pPr>
                  <w:spacing w:before="40" w:after="40"/>
                </w:pPr>
              </w:pPrChange>
            </w:pPr>
          </w:p>
        </w:tc>
        <w:tc>
          <w:tcPr>
            <w:tcW w:w="1584" w:type="dxa"/>
            <w:tcBorders>
              <w:bottom w:val="single" w:sz="12" w:space="0" w:color="auto"/>
            </w:tcBorders>
          </w:tcPr>
          <w:p w14:paraId="64A4EFE7" w14:textId="77777777" w:rsidR="00E16B8B" w:rsidRPr="00F72A86" w:rsidRDefault="00E16B8B" w:rsidP="00E2445F">
            <w:pPr>
              <w:spacing w:before="40" w:after="40"/>
              <w:jc w:val="both"/>
              <w:rPr>
                <w:rPrChange w:id="303" w:author="Wilber" w:date="2021-05-22T11:05:00Z">
                  <w:rPr/>
                </w:rPrChange>
              </w:rPr>
              <w:pPrChange w:id="304" w:author="Wilber" w:date="2021-05-22T11:01:00Z">
                <w:pPr>
                  <w:spacing w:before="40" w:after="40"/>
                </w:pPr>
              </w:pPrChange>
            </w:pPr>
          </w:p>
        </w:tc>
      </w:tr>
    </w:tbl>
    <w:p w14:paraId="255D5F9C" w14:textId="77777777" w:rsidR="00E16B8B" w:rsidRPr="00F72A86" w:rsidRDefault="00E16B8B" w:rsidP="00E2445F">
      <w:pPr>
        <w:jc w:val="both"/>
        <w:rPr>
          <w:sz w:val="32"/>
          <w:rPrChange w:id="305" w:author="Wilber" w:date="2021-05-22T11:05:00Z">
            <w:rPr>
              <w:sz w:val="32"/>
            </w:rPr>
          </w:rPrChange>
        </w:rPr>
        <w:sectPr w:rsidR="00E16B8B" w:rsidRPr="00F72A86">
          <w:headerReference w:type="default" r:id="rId8"/>
          <w:footerReference w:type="default" r:id="rId9"/>
          <w:pgSz w:w="12240" w:h="15840" w:code="1"/>
          <w:pgMar w:top="1440" w:right="1800" w:bottom="1440" w:left="1800" w:header="720" w:footer="720" w:gutter="0"/>
          <w:pgNumType w:fmt="lowerRoman"/>
          <w:cols w:space="720"/>
        </w:sectPr>
        <w:pPrChange w:id="306" w:author="Wilber" w:date="2021-05-22T11:01:00Z">
          <w:pPr/>
        </w:pPrChange>
      </w:pPr>
    </w:p>
    <w:p w14:paraId="0A29BC9E" w14:textId="77777777" w:rsidR="00E16B8B" w:rsidRPr="00F72A86" w:rsidRDefault="00E16B8B" w:rsidP="00E2445F">
      <w:pPr>
        <w:pStyle w:val="Ttulo1"/>
        <w:jc w:val="both"/>
        <w:rPr>
          <w:rPrChange w:id="307" w:author="Wilber" w:date="2021-05-22T11:05:00Z">
            <w:rPr/>
          </w:rPrChange>
        </w:rPr>
        <w:pPrChange w:id="308" w:author="Wilber" w:date="2021-05-22T11:01:00Z">
          <w:pPr>
            <w:pStyle w:val="Ttulo1"/>
          </w:pPr>
        </w:pPrChange>
      </w:pPr>
      <w:bookmarkStart w:id="309" w:name="_Toc18551417"/>
      <w:r w:rsidRPr="00F72A86">
        <w:lastRenderedPageBreak/>
        <w:t>Business Requirements</w:t>
      </w:r>
      <w:bookmarkEnd w:id="309"/>
    </w:p>
    <w:p w14:paraId="7E359DCF" w14:textId="499B0FB9" w:rsidR="000A79A5" w:rsidRPr="00F72A86" w:rsidRDefault="00DD508C" w:rsidP="00E2445F">
      <w:pPr>
        <w:pStyle w:val="Textoindependiente"/>
        <w:jc w:val="both"/>
        <w:rPr>
          <w:ins w:id="310" w:author="Wilber" w:date="2021-05-22T10:46:00Z"/>
          <w:i w:val="0"/>
          <w:rPrChange w:id="311" w:author="Wilber" w:date="2021-05-22T11:05:00Z">
            <w:rPr>
              <w:ins w:id="312" w:author="Wilber" w:date="2021-05-22T10:46:00Z"/>
            </w:rPr>
          </w:rPrChange>
        </w:rPr>
      </w:pPr>
      <w:ins w:id="313" w:author="Wilber" w:date="2021-05-22T10:38:00Z">
        <w:r w:rsidRPr="00F72A86">
          <w:rPr>
            <w:i w:val="0"/>
            <w:rPrChange w:id="314" w:author="Wilber" w:date="2021-05-22T11:05:00Z">
              <w:rPr>
                <w:iCs/>
              </w:rPr>
            </w:rPrChange>
          </w:rPr>
          <w:t xml:space="preserve">No </w:t>
        </w:r>
        <w:r w:rsidRPr="00F72A86">
          <w:rPr>
            <w:i w:val="0"/>
            <w:rPrChange w:id="315" w:author="Wilber" w:date="2021-05-22T11:05:00Z">
              <w:rPr/>
            </w:rPrChange>
          </w:rPr>
          <w:t>debe escribir nada de ustedes, la redacción de cada uno de los apartados</w:t>
        </w:r>
      </w:ins>
      <w:ins w:id="316" w:author="Wilber" w:date="2021-05-22T10:39:00Z">
        <w:r w:rsidRPr="00F72A86">
          <w:rPr>
            <w:i w:val="0"/>
            <w:rPrChange w:id="317" w:author="Wilber" w:date="2021-05-22T11:05:00Z">
              <w:rPr/>
            </w:rPrChange>
          </w:rPr>
          <w:t xml:space="preserve"> </w:t>
        </w:r>
      </w:ins>
      <w:ins w:id="318" w:author="Wilber" w:date="2021-05-22T10:40:00Z">
        <w:r w:rsidRPr="00F72A86">
          <w:rPr>
            <w:i w:val="0"/>
            <w:rPrChange w:id="319" w:author="Wilber" w:date="2021-05-22T11:05:00Z">
              <w:rPr/>
            </w:rPrChange>
          </w:rPr>
          <w:t>de este documento</w:t>
        </w:r>
      </w:ins>
      <w:ins w:id="320" w:author="Wilber" w:date="2021-05-22T10:41:00Z">
        <w:r w:rsidRPr="00F72A86">
          <w:rPr>
            <w:i w:val="0"/>
            <w:rPrChange w:id="321" w:author="Wilber" w:date="2021-05-22T11:05:00Z">
              <w:rPr/>
            </w:rPrChange>
          </w:rPr>
          <w:t xml:space="preserve"> debe ser totalmente</w:t>
        </w:r>
      </w:ins>
      <w:ins w:id="322" w:author="Wilber" w:date="2021-05-22T10:42:00Z">
        <w:r w:rsidR="00902BB4" w:rsidRPr="00F72A86">
          <w:rPr>
            <w:i w:val="0"/>
            <w:rPrChange w:id="323" w:author="Wilber" w:date="2021-05-22T11:05:00Z">
              <w:rPr/>
            </w:rPrChange>
          </w:rPr>
          <w:t xml:space="preserve"> orientado hacia el proyecto.</w:t>
        </w:r>
      </w:ins>
    </w:p>
    <w:p w14:paraId="5CB7055F" w14:textId="77777777" w:rsidR="004C164C" w:rsidRPr="00F72A86" w:rsidRDefault="004C164C" w:rsidP="00F72A86">
      <w:pPr>
        <w:pStyle w:val="Textoindependiente"/>
        <w:jc w:val="both"/>
        <w:rPr>
          <w:i w:val="0"/>
          <w:rPrChange w:id="324" w:author="Wilber" w:date="2021-05-22T11:05:00Z">
            <w:rPr/>
          </w:rPrChange>
        </w:rPr>
      </w:pPr>
    </w:p>
    <w:p w14:paraId="69F4190A" w14:textId="7E84E0E3" w:rsidR="00FF693F" w:rsidRPr="00F72A86" w:rsidRDefault="00FF693F" w:rsidP="00F72A86">
      <w:pPr>
        <w:spacing w:line="240" w:lineRule="auto"/>
        <w:jc w:val="both"/>
        <w:rPr>
          <w:rFonts w:ascii="Arial" w:hAnsi="Arial" w:cs="Arial"/>
          <w:rPrChange w:id="325" w:author="Wilber" w:date="2021-05-22T11:05:00Z">
            <w:rPr>
              <w:rFonts w:ascii="Arial" w:hAnsi="Arial" w:cs="Arial"/>
              <w:i/>
              <w:iCs/>
            </w:rPr>
          </w:rPrChange>
        </w:rPr>
      </w:pPr>
      <w:bookmarkStart w:id="326" w:name="_Toc18551418"/>
      <w:del w:id="327" w:author="Wilber" w:date="2021-05-22T10:43:00Z">
        <w:r w:rsidRPr="00F72A86" w:rsidDel="004C164C">
          <w:rPr>
            <w:rFonts w:ascii="Arial" w:hAnsi="Arial" w:cs="Arial"/>
            <w:rPrChange w:id="328" w:author="Wilber" w:date="2021-05-22T11:05:00Z">
              <w:rPr>
                <w:rFonts w:ascii="Arial" w:hAnsi="Arial" w:cs="Arial"/>
                <w:i/>
                <w:iCs/>
              </w:rPr>
            </w:rPrChange>
          </w:rPr>
          <w:delText>Nuestro proyecto consiste realizar una pagina web para una organización de manera gratuita, el cual tiene la intencion de favorecer a la orginazacion y a nosotros en la formacion profesional, para esto se busco tres organizaciones, y en esa busqueda encontramos una organización con el nombre de Asociacion de Desarrollo Integral del Territorio Indigena Bribri (ADITIBRI) ubicado en Suretka,Talamanca,Limo</w:delText>
        </w:r>
      </w:del>
      <w:ins w:id="329" w:author="Wilber" w:date="2021-05-22T10:44:00Z">
        <w:r w:rsidR="004C164C" w:rsidRPr="00F72A86">
          <w:rPr>
            <w:rFonts w:ascii="Arial" w:hAnsi="Arial" w:cs="Arial"/>
            <w:rPrChange w:id="330" w:author="Wilber" w:date="2021-05-22T11:05:00Z">
              <w:rPr>
                <w:rFonts w:ascii="Arial" w:hAnsi="Arial" w:cs="Arial"/>
                <w:i/>
                <w:iCs/>
              </w:rPr>
            </w:rPrChange>
          </w:rPr>
          <w:t>ó</w:t>
        </w:r>
      </w:ins>
      <w:del w:id="331" w:author="Wilber" w:date="2021-05-22T10:43:00Z">
        <w:r w:rsidRPr="00F72A86" w:rsidDel="004C164C">
          <w:rPr>
            <w:rFonts w:ascii="Arial" w:hAnsi="Arial" w:cs="Arial"/>
            <w:rPrChange w:id="332" w:author="Wilber" w:date="2021-05-22T11:05:00Z">
              <w:rPr>
                <w:rFonts w:ascii="Arial" w:hAnsi="Arial" w:cs="Arial"/>
                <w:i/>
                <w:iCs/>
              </w:rPr>
            </w:rPrChange>
          </w:rPr>
          <w:delText>n.</w:delText>
        </w:r>
      </w:del>
      <w:ins w:id="333" w:author="Wilber" w:date="2021-05-22T10:43:00Z">
        <w:r w:rsidR="004C164C" w:rsidRPr="00F72A86">
          <w:rPr>
            <w:rFonts w:ascii="Arial" w:hAnsi="Arial" w:cs="Arial"/>
            <w:rPrChange w:id="334" w:author="Wilber" w:date="2021-05-22T11:05:00Z">
              <w:rPr>
                <w:rFonts w:ascii="Arial" w:hAnsi="Arial" w:cs="Arial"/>
                <w:i/>
                <w:iCs/>
              </w:rPr>
            </w:rPrChange>
          </w:rPr>
          <w:t xml:space="preserve"> </w:t>
        </w:r>
      </w:ins>
    </w:p>
    <w:p w14:paraId="547184CD" w14:textId="4AB05387" w:rsidR="00FF693F" w:rsidRPr="00F72A86" w:rsidRDefault="00FF693F" w:rsidP="00E2445F">
      <w:pPr>
        <w:spacing w:line="240" w:lineRule="auto"/>
        <w:jc w:val="both"/>
        <w:rPr>
          <w:rFonts w:ascii="Arial" w:hAnsi="Arial" w:cs="Arial"/>
          <w:rPrChange w:id="335" w:author="Wilber" w:date="2021-05-22T11:05:00Z">
            <w:rPr>
              <w:rFonts w:ascii="Arial" w:hAnsi="Arial" w:cs="Arial"/>
              <w:i/>
              <w:iCs/>
            </w:rPr>
          </w:rPrChange>
        </w:rPr>
        <w:pPrChange w:id="336" w:author="Wilber" w:date="2021-05-22T11:01:00Z">
          <w:pPr>
            <w:spacing w:line="240" w:lineRule="auto"/>
            <w:jc w:val="both"/>
          </w:pPr>
        </w:pPrChange>
      </w:pPr>
      <w:r w:rsidRPr="00F72A86">
        <w:rPr>
          <w:rFonts w:ascii="Arial" w:hAnsi="Arial" w:cs="Arial"/>
          <w:rPrChange w:id="337" w:author="Wilber" w:date="2021-05-22T11:05:00Z">
            <w:rPr>
              <w:rFonts w:ascii="Arial" w:hAnsi="Arial" w:cs="Arial"/>
              <w:i/>
              <w:iCs/>
            </w:rPr>
          </w:rPrChange>
        </w:rPr>
        <w:t xml:space="preserve">Toda organización requiere de una plataforma digital para agilizar  sus actividades tanto a nivel interno y externo, por el cual muchas empresas se preocupan por contar con una, ya que ayudan a llevar un mejor control,  y esta organizacion es una de ellas, </w:t>
      </w:r>
      <w:del w:id="338" w:author="Wilber" w:date="2021-05-22T10:46:00Z">
        <w:r w:rsidRPr="00F72A86" w:rsidDel="004C164C">
          <w:rPr>
            <w:rFonts w:ascii="Arial" w:hAnsi="Arial" w:cs="Arial"/>
            <w:rPrChange w:id="339" w:author="Wilber" w:date="2021-05-22T11:05:00Z">
              <w:rPr>
                <w:rFonts w:ascii="Arial" w:hAnsi="Arial" w:cs="Arial"/>
                <w:i/>
                <w:iCs/>
              </w:rPr>
            </w:rPrChange>
          </w:rPr>
          <w:delText>por tal razon se plantea desarrollar  un proyecto web que tiene una duracion de 1 a</w:delText>
        </w:r>
        <w:r w:rsidRPr="00F72A86" w:rsidDel="004C164C">
          <w:rPr>
            <w:rFonts w:ascii="Arial" w:hAnsi="Arial" w:cs="Arial"/>
            <w:lang w:val="es-ES"/>
            <w:rPrChange w:id="340" w:author="Wilber" w:date="2021-05-22T11:05:00Z">
              <w:rPr>
                <w:rFonts w:ascii="Arial" w:hAnsi="Arial" w:cs="Arial"/>
                <w:i/>
                <w:iCs/>
                <w:lang w:val="es-ES"/>
              </w:rPr>
            </w:rPrChange>
          </w:rPr>
          <w:delText>ñ</w:delText>
        </w:r>
        <w:r w:rsidRPr="00F72A86" w:rsidDel="004C164C">
          <w:rPr>
            <w:rFonts w:ascii="Arial" w:hAnsi="Arial" w:cs="Arial"/>
            <w:rPrChange w:id="341" w:author="Wilber" w:date="2021-05-22T11:05:00Z">
              <w:rPr>
                <w:rFonts w:ascii="Arial" w:hAnsi="Arial" w:cs="Arial"/>
                <w:i/>
                <w:iCs/>
              </w:rPr>
            </w:rPrChange>
          </w:rPr>
          <w:delText>o y medio el cual prentende resolver los problemas que tienen la organización actualmente y que ha futuro con el proyecto terminado pueda facilitar sus tareas.</w:delText>
        </w:r>
      </w:del>
      <w:ins w:id="342" w:author="Wilber" w:date="2021-05-22T10:46:00Z">
        <w:r w:rsidR="004C164C" w:rsidRPr="00F72A86">
          <w:rPr>
            <w:rFonts w:ascii="Arial" w:hAnsi="Arial" w:cs="Arial"/>
            <w:rPrChange w:id="343" w:author="Wilber" w:date="2021-05-22T11:05:00Z">
              <w:rPr>
                <w:rFonts w:ascii="Arial" w:hAnsi="Arial" w:cs="Arial"/>
                <w:i/>
                <w:iCs/>
              </w:rPr>
            </w:rPrChange>
          </w:rPr>
          <w:t xml:space="preserve"> </w:t>
        </w:r>
      </w:ins>
    </w:p>
    <w:p w14:paraId="22008318" w14:textId="33F3CCEA" w:rsidR="00FF693F" w:rsidRPr="00F72A86" w:rsidRDefault="00FF693F" w:rsidP="00E2445F">
      <w:pPr>
        <w:spacing w:line="240" w:lineRule="auto"/>
        <w:jc w:val="both"/>
        <w:rPr>
          <w:rFonts w:ascii="Arial" w:hAnsi="Arial" w:cs="Arial"/>
          <w:rPrChange w:id="344" w:author="Wilber" w:date="2021-05-22T11:05:00Z">
            <w:rPr>
              <w:rFonts w:ascii="Arial" w:hAnsi="Arial" w:cs="Arial"/>
              <w:i/>
              <w:iCs/>
            </w:rPr>
          </w:rPrChange>
        </w:rPr>
        <w:pPrChange w:id="345" w:author="Wilber" w:date="2021-05-22T11:01:00Z">
          <w:pPr>
            <w:spacing w:line="240" w:lineRule="auto"/>
            <w:jc w:val="both"/>
          </w:pPr>
        </w:pPrChange>
      </w:pPr>
      <w:del w:id="346" w:author="Wilber" w:date="2021-05-22T10:46:00Z">
        <w:r w:rsidRPr="00F72A86" w:rsidDel="004C164C">
          <w:rPr>
            <w:rFonts w:ascii="Arial" w:hAnsi="Arial" w:cs="Arial"/>
            <w:rPrChange w:id="347" w:author="Wilber" w:date="2021-05-22T11:05:00Z">
              <w:rPr>
                <w:rFonts w:ascii="Arial" w:hAnsi="Arial" w:cs="Arial"/>
                <w:i/>
                <w:iCs/>
              </w:rPr>
            </w:rPrChange>
          </w:rPr>
          <w:delText>Para llevar a cabo el proyecto de la mejor manera se contara con el apoyo de la organización esto para que nos brinde una serie de necesidades y que  a su vez se iran desarrollando, ademas durante la elaboracion se les presentara las etapas para que se genere una evaluacion para obtener opiniones,para saber si en realidad resuelve lo requerido caso contrario volver a generar otra solucion que en realidad se adapte a su necesidad dentro de la organización.</w:delText>
        </w:r>
      </w:del>
      <w:ins w:id="348" w:author="Wilber" w:date="2021-05-22T10:46:00Z">
        <w:r w:rsidR="004C164C" w:rsidRPr="00F72A86">
          <w:rPr>
            <w:rFonts w:ascii="Arial" w:hAnsi="Arial" w:cs="Arial"/>
            <w:rPrChange w:id="349" w:author="Wilber" w:date="2021-05-22T11:05:00Z">
              <w:rPr>
                <w:rFonts w:ascii="Arial" w:hAnsi="Arial" w:cs="Arial"/>
                <w:i/>
                <w:iCs/>
              </w:rPr>
            </w:rPrChange>
          </w:rPr>
          <w:t xml:space="preserve"> </w:t>
        </w:r>
      </w:ins>
    </w:p>
    <w:p w14:paraId="08B1E24D" w14:textId="30A1C8A4" w:rsidR="00FF693F" w:rsidRPr="00F72A86" w:rsidRDefault="00FF693F" w:rsidP="00E2445F">
      <w:pPr>
        <w:spacing w:line="240" w:lineRule="auto"/>
        <w:jc w:val="both"/>
        <w:rPr>
          <w:rFonts w:ascii="Arial" w:hAnsi="Arial" w:cs="Arial"/>
          <w:rPrChange w:id="350" w:author="Wilber" w:date="2021-05-22T11:05:00Z">
            <w:rPr>
              <w:rFonts w:ascii="Arial" w:hAnsi="Arial" w:cs="Arial"/>
              <w:i/>
              <w:iCs/>
            </w:rPr>
          </w:rPrChange>
        </w:rPr>
        <w:pPrChange w:id="351" w:author="Wilber" w:date="2021-05-22T11:01:00Z">
          <w:pPr>
            <w:spacing w:line="240" w:lineRule="auto"/>
            <w:jc w:val="both"/>
          </w:pPr>
        </w:pPrChange>
      </w:pPr>
      <w:del w:id="352" w:author="Wilber" w:date="2021-05-22T10:46:00Z">
        <w:r w:rsidRPr="00F72A86" w:rsidDel="004C164C">
          <w:rPr>
            <w:rFonts w:ascii="Arial" w:hAnsi="Arial" w:cs="Arial"/>
            <w:rPrChange w:id="353" w:author="Wilber" w:date="2021-05-22T11:05:00Z">
              <w:rPr>
                <w:rFonts w:ascii="Arial" w:hAnsi="Arial" w:cs="Arial"/>
                <w:i/>
                <w:iCs/>
              </w:rPr>
            </w:rPrChange>
          </w:rPr>
          <w:delText>Con el proyecto que vamos a realizar esperamos una interaccion dinamica de la organización con el usuario, siendo una herramienta muy util para ellos y por tal razon nuestra intencion es que la asociacion quede satisfecha con el proyecto y que a su vez le permita agilizar las tareas que se les hacian complicadas realizar, cuando no contaban con dicha aplicación.</w:delText>
        </w:r>
      </w:del>
      <w:ins w:id="354" w:author="Wilber" w:date="2021-05-22T10:46:00Z">
        <w:r w:rsidR="004C164C" w:rsidRPr="00F72A86">
          <w:rPr>
            <w:rFonts w:ascii="Arial" w:hAnsi="Arial" w:cs="Arial"/>
            <w:rPrChange w:id="355" w:author="Wilber" w:date="2021-05-22T11:05:00Z">
              <w:rPr>
                <w:rFonts w:ascii="Arial" w:hAnsi="Arial" w:cs="Arial"/>
                <w:i/>
                <w:iCs/>
              </w:rPr>
            </w:rPrChange>
          </w:rPr>
          <w:t xml:space="preserve"> </w:t>
        </w:r>
      </w:ins>
    </w:p>
    <w:p w14:paraId="2B434864" w14:textId="77777777" w:rsidR="00E16B8B" w:rsidRPr="00F72A86" w:rsidRDefault="00E16B8B" w:rsidP="00E2445F">
      <w:pPr>
        <w:pStyle w:val="Ttulo2"/>
        <w:jc w:val="both"/>
        <w:pPrChange w:id="356" w:author="Wilber" w:date="2021-05-22T11:01:00Z">
          <w:pPr>
            <w:pStyle w:val="Ttulo2"/>
          </w:pPr>
        </w:pPrChange>
      </w:pPr>
      <w:r w:rsidRPr="00F72A86">
        <w:t>Background</w:t>
      </w:r>
      <w:bookmarkEnd w:id="326"/>
    </w:p>
    <w:p w14:paraId="4F3CE271" w14:textId="6DF1C951" w:rsidR="00E16B8B" w:rsidRPr="00F72A86" w:rsidRDefault="0040704E" w:rsidP="00E2445F">
      <w:pPr>
        <w:pStyle w:val="Textoindependiente"/>
        <w:jc w:val="both"/>
        <w:rPr>
          <w:ins w:id="357" w:author="Wilber" w:date="2021-05-22T10:55:00Z"/>
          <w:i w:val="0"/>
          <w:sz w:val="24"/>
          <w:szCs w:val="22"/>
          <w:rPrChange w:id="358" w:author="Wilber" w:date="2021-05-22T11:05:00Z">
            <w:rPr>
              <w:ins w:id="359" w:author="Wilber" w:date="2021-05-22T10:55:00Z"/>
              <w:sz w:val="24"/>
              <w:szCs w:val="22"/>
            </w:rPr>
          </w:rPrChange>
        </w:rPr>
      </w:pPr>
      <w:r w:rsidRPr="00F72A86">
        <w:rPr>
          <w:i w:val="0"/>
          <w:sz w:val="24"/>
          <w:szCs w:val="22"/>
          <w:rPrChange w:id="360" w:author="Wilber" w:date="2021-05-22T11:05:00Z">
            <w:rPr>
              <w:iCs/>
              <w:sz w:val="24"/>
              <w:szCs w:val="22"/>
            </w:rPr>
          </w:rPrChange>
        </w:rPr>
        <w:t xml:space="preserve">Al apreciar la utilidad y función de las asociaciones a nivel comunitario o a niveles mas altos, se puede evidenciar la necesidad </w:t>
      </w:r>
      <w:del w:id="361" w:author="Wilber" w:date="2021-05-22T10:48:00Z">
        <w:r w:rsidRPr="00F72A86" w:rsidDel="00DD420F">
          <w:rPr>
            <w:i w:val="0"/>
            <w:sz w:val="24"/>
            <w:szCs w:val="22"/>
            <w:rPrChange w:id="362" w:author="Wilber" w:date="2021-05-22T11:05:00Z">
              <w:rPr>
                <w:sz w:val="24"/>
                <w:szCs w:val="22"/>
              </w:rPr>
            </w:rPrChange>
          </w:rPr>
          <w:delText xml:space="preserve">u </w:delText>
        </w:r>
      </w:del>
      <w:ins w:id="363" w:author="Wilber" w:date="2021-05-22T10:48:00Z">
        <w:r w:rsidR="00DD420F" w:rsidRPr="00F72A86">
          <w:rPr>
            <w:i w:val="0"/>
            <w:sz w:val="24"/>
            <w:szCs w:val="22"/>
            <w:rPrChange w:id="364" w:author="Wilber" w:date="2021-05-22T11:05:00Z">
              <w:rPr>
                <w:sz w:val="24"/>
                <w:szCs w:val="22"/>
              </w:rPr>
            </w:rPrChange>
          </w:rPr>
          <w:t xml:space="preserve"> o</w:t>
        </w:r>
        <w:r w:rsidR="00DD420F" w:rsidRPr="00F72A86">
          <w:rPr>
            <w:i w:val="0"/>
            <w:sz w:val="24"/>
            <w:szCs w:val="22"/>
            <w:rPrChange w:id="365" w:author="Wilber" w:date="2021-05-22T11:05:00Z">
              <w:rPr>
                <w:sz w:val="24"/>
                <w:szCs w:val="22"/>
              </w:rPr>
            </w:rPrChange>
          </w:rPr>
          <w:t xml:space="preserve"> </w:t>
        </w:r>
      </w:ins>
      <w:r w:rsidRPr="00F72A86">
        <w:rPr>
          <w:i w:val="0"/>
          <w:sz w:val="24"/>
          <w:szCs w:val="22"/>
          <w:rPrChange w:id="366" w:author="Wilber" w:date="2021-05-22T11:05:00Z">
            <w:rPr>
              <w:sz w:val="24"/>
              <w:szCs w:val="22"/>
            </w:rPr>
          </w:rPrChange>
        </w:rPr>
        <w:t xml:space="preserve">utilidad que podría traer una pagina web a una organización de este tipo. Al hacer una pagina web para una asociación, se pueden detallar en la misma, funcionalidades de alto nivel </w:t>
      </w:r>
      <w:r w:rsidR="00E91F8C" w:rsidRPr="00F72A86">
        <w:rPr>
          <w:i w:val="0"/>
          <w:sz w:val="24"/>
          <w:szCs w:val="22"/>
          <w:rPrChange w:id="367" w:author="Wilber" w:date="2021-05-22T11:05:00Z">
            <w:rPr>
              <w:sz w:val="24"/>
              <w:szCs w:val="22"/>
            </w:rPr>
          </w:rPrChange>
        </w:rPr>
        <w:t xml:space="preserve">para mejorar la gestion de proyectos o actividades de los incolucrados de la organización. </w:t>
      </w:r>
    </w:p>
    <w:p w14:paraId="6FC513DF" w14:textId="1DDD5D78" w:rsidR="00AC406A" w:rsidRPr="00F72A86" w:rsidRDefault="00AC406A" w:rsidP="00E2445F">
      <w:pPr>
        <w:pStyle w:val="Textoindependiente"/>
        <w:jc w:val="both"/>
        <w:rPr>
          <w:i w:val="0"/>
          <w:sz w:val="24"/>
          <w:szCs w:val="22"/>
          <w:rPrChange w:id="368" w:author="Wilber" w:date="2021-05-22T11:05:00Z">
            <w:rPr>
              <w:sz w:val="24"/>
              <w:szCs w:val="22"/>
            </w:rPr>
          </w:rPrChange>
        </w:rPr>
        <w:pPrChange w:id="369" w:author="Wilber" w:date="2021-05-22T11:01:00Z">
          <w:pPr>
            <w:pStyle w:val="Textoindependiente"/>
          </w:pPr>
        </w:pPrChange>
      </w:pPr>
      <w:ins w:id="370" w:author="Wilber" w:date="2021-05-22T10:55:00Z">
        <w:r w:rsidRPr="00F72A86">
          <w:rPr>
            <w:i w:val="0"/>
            <w:sz w:val="24"/>
            <w:szCs w:val="22"/>
            <w:rPrChange w:id="371" w:author="Wilber" w:date="2021-05-22T11:05:00Z">
              <w:rPr>
                <w:sz w:val="24"/>
                <w:szCs w:val="22"/>
              </w:rPr>
            </w:rPrChange>
          </w:rPr>
          <w:t>Mejorar redacción.</w:t>
        </w:r>
      </w:ins>
    </w:p>
    <w:p w14:paraId="6DC7F924" w14:textId="77777777" w:rsidR="00E91F8C" w:rsidRPr="00F72A86" w:rsidRDefault="00E91F8C" w:rsidP="00E2445F">
      <w:pPr>
        <w:pStyle w:val="Textoindependiente"/>
        <w:jc w:val="both"/>
        <w:rPr>
          <w:i w:val="0"/>
          <w:rPrChange w:id="372" w:author="Wilber" w:date="2021-05-22T11:05:00Z">
            <w:rPr/>
          </w:rPrChange>
        </w:rPr>
        <w:pPrChange w:id="373" w:author="Wilber" w:date="2021-05-22T11:01:00Z">
          <w:pPr>
            <w:pStyle w:val="Textoindependiente"/>
          </w:pPr>
        </w:pPrChange>
      </w:pPr>
    </w:p>
    <w:p w14:paraId="2BADD017" w14:textId="77777777" w:rsidR="00BF566D" w:rsidRPr="00F72A86" w:rsidRDefault="00E16B8B" w:rsidP="00E2445F">
      <w:pPr>
        <w:pStyle w:val="Ttulo2"/>
        <w:jc w:val="both"/>
        <w:pPrChange w:id="374" w:author="Wilber" w:date="2021-05-22T11:01:00Z">
          <w:pPr>
            <w:pStyle w:val="Ttulo2"/>
          </w:pPr>
        </w:pPrChange>
      </w:pPr>
      <w:bookmarkStart w:id="375" w:name="_Toc18551419"/>
      <w:r w:rsidRPr="00F72A86">
        <w:t>Business Opportunity</w:t>
      </w:r>
      <w:bookmarkEnd w:id="375"/>
    </w:p>
    <w:p w14:paraId="2ED935C1" w14:textId="535227B6" w:rsidR="00BF566D" w:rsidRPr="00F72A86" w:rsidRDefault="00BF566D" w:rsidP="00E2445F">
      <w:pPr>
        <w:jc w:val="both"/>
        <w:rPr>
          <w:rFonts w:ascii="Arial" w:hAnsi="Arial" w:cs="Arial"/>
          <w:rPrChange w:id="376" w:author="Wilber" w:date="2021-05-22T11:05:00Z">
            <w:rPr>
              <w:rFonts w:ascii="Arial" w:hAnsi="Arial" w:cs="Arial"/>
              <w:i/>
              <w:iCs/>
            </w:rPr>
          </w:rPrChange>
        </w:rPr>
        <w:pPrChange w:id="377" w:author="Wilber" w:date="2021-05-22T11:01:00Z">
          <w:pPr/>
        </w:pPrChange>
      </w:pPr>
      <w:del w:id="378" w:author="Wilber" w:date="2021-05-22T10:56:00Z">
        <w:r w:rsidRPr="00F72A86" w:rsidDel="00AC406A">
          <w:rPr>
            <w:rFonts w:ascii="Arial" w:hAnsi="Arial" w:cs="Arial"/>
            <w:rPrChange w:id="379" w:author="Wilber" w:date="2021-05-22T11:05:00Z">
              <w:rPr>
                <w:rFonts w:ascii="Arial" w:hAnsi="Arial" w:cs="Arial"/>
                <w:i/>
                <w:iCs/>
              </w:rPr>
            </w:rPrChange>
          </w:rPr>
          <w:delText>Si hablamos de oportunidad de negocio esta orginizacion no esta destinada a realizar ventas, pero si podemos decir que mediante la pagina web</w:delText>
        </w:r>
      </w:del>
      <w:ins w:id="380" w:author="Wilber" w:date="2021-05-22T10:56:00Z">
        <w:r w:rsidR="00AC406A" w:rsidRPr="00F72A86">
          <w:rPr>
            <w:rFonts w:ascii="Arial" w:hAnsi="Arial" w:cs="Arial"/>
            <w:rPrChange w:id="381" w:author="Wilber" w:date="2021-05-22T11:05:00Z">
              <w:rPr>
                <w:rFonts w:ascii="Arial" w:hAnsi="Arial" w:cs="Arial"/>
                <w:i/>
                <w:iCs/>
              </w:rPr>
            </w:rPrChange>
          </w:rPr>
          <w:t xml:space="preserve"> </w:t>
        </w:r>
      </w:ins>
      <w:r w:rsidRPr="00F72A86">
        <w:rPr>
          <w:rFonts w:ascii="Arial" w:hAnsi="Arial" w:cs="Arial"/>
          <w:rPrChange w:id="382" w:author="Wilber" w:date="2021-05-22T11:05:00Z">
            <w:rPr>
              <w:rFonts w:ascii="Arial" w:hAnsi="Arial" w:cs="Arial"/>
              <w:i/>
              <w:iCs/>
            </w:rPr>
          </w:rPrChange>
        </w:rPr>
        <w:t xml:space="preserve"> se podran dar a conocer,ya sea para personas de otras provincias del pais que quieran contactar con Aditibri y tambien personas del exterior, Aditibri con la presentacion de sus proyectos en su pagina web atraera </w:t>
      </w:r>
      <w:del w:id="383" w:author="Wilber" w:date="2021-05-22T10:59:00Z">
        <w:r w:rsidRPr="00F72A86" w:rsidDel="00E2445F">
          <w:rPr>
            <w:rFonts w:ascii="Arial" w:hAnsi="Arial" w:cs="Arial"/>
            <w:rPrChange w:id="384" w:author="Wilber" w:date="2021-05-22T11:05:00Z">
              <w:rPr>
                <w:rFonts w:ascii="Arial" w:hAnsi="Arial" w:cs="Arial"/>
                <w:i/>
                <w:iCs/>
              </w:rPr>
            </w:rPrChange>
          </w:rPr>
          <w:delText>mas publico</w:delText>
        </w:r>
      </w:del>
      <w:ins w:id="385" w:author="Wilber" w:date="2021-05-22T10:59:00Z">
        <w:r w:rsidR="00E2445F" w:rsidRPr="00F72A86">
          <w:rPr>
            <w:rFonts w:ascii="Arial" w:hAnsi="Arial" w:cs="Arial"/>
            <w:rPrChange w:id="386" w:author="Wilber" w:date="2021-05-22T11:05:00Z">
              <w:rPr>
                <w:rFonts w:ascii="Arial" w:hAnsi="Arial" w:cs="Arial"/>
                <w:i/>
                <w:iCs/>
              </w:rPr>
            </w:rPrChange>
          </w:rPr>
          <w:t xml:space="preserve"> más público</w:t>
        </w:r>
      </w:ins>
      <w:r w:rsidRPr="00F72A86">
        <w:rPr>
          <w:rFonts w:ascii="Arial" w:hAnsi="Arial" w:cs="Arial"/>
          <w:rPrChange w:id="387" w:author="Wilber" w:date="2021-05-22T11:05:00Z">
            <w:rPr>
              <w:rFonts w:ascii="Arial" w:hAnsi="Arial" w:cs="Arial"/>
              <w:i/>
              <w:iCs/>
            </w:rPr>
          </w:rPrChange>
        </w:rPr>
        <w:t xml:space="preserve"> que a su vez generará criticas constructivas sobre el avance de sus proyectos y asi los mantienen informados sobre lo que realizan. Esto mas que todo para las personas del </w:t>
      </w:r>
      <w:del w:id="388" w:author="Wilber" w:date="2021-05-22T11:00:00Z">
        <w:r w:rsidRPr="00F72A86" w:rsidDel="00E2445F">
          <w:rPr>
            <w:rFonts w:ascii="Arial" w:hAnsi="Arial" w:cs="Arial"/>
            <w:rPrChange w:id="389" w:author="Wilber" w:date="2021-05-22T11:05:00Z">
              <w:rPr>
                <w:rFonts w:ascii="Arial" w:hAnsi="Arial" w:cs="Arial"/>
                <w:i/>
                <w:iCs/>
              </w:rPr>
            </w:rPrChange>
          </w:rPr>
          <w:delText xml:space="preserve">area </w:delText>
        </w:r>
      </w:del>
      <w:ins w:id="390" w:author="Wilber" w:date="2021-05-22T11:00:00Z">
        <w:r w:rsidR="00E2445F" w:rsidRPr="00F72A86">
          <w:rPr>
            <w:rFonts w:ascii="Arial" w:hAnsi="Arial" w:cs="Arial"/>
            <w:rPrChange w:id="391" w:author="Wilber" w:date="2021-05-22T11:05:00Z">
              <w:rPr>
                <w:rFonts w:ascii="Arial" w:hAnsi="Arial" w:cs="Arial"/>
                <w:i/>
                <w:iCs/>
              </w:rPr>
            </w:rPrChange>
          </w:rPr>
          <w:t xml:space="preserve"> área</w:t>
        </w:r>
        <w:r w:rsidR="00E2445F" w:rsidRPr="00F72A86">
          <w:rPr>
            <w:rFonts w:ascii="Arial" w:hAnsi="Arial" w:cs="Arial"/>
            <w:rPrChange w:id="392" w:author="Wilber" w:date="2021-05-22T11:05:00Z">
              <w:rPr>
                <w:rFonts w:ascii="Arial" w:hAnsi="Arial" w:cs="Arial"/>
                <w:i/>
                <w:iCs/>
              </w:rPr>
            </w:rPrChange>
          </w:rPr>
          <w:t xml:space="preserve"> </w:t>
        </w:r>
      </w:ins>
      <w:r w:rsidRPr="00F72A86">
        <w:rPr>
          <w:rFonts w:ascii="Arial" w:hAnsi="Arial" w:cs="Arial"/>
          <w:rPrChange w:id="393" w:author="Wilber" w:date="2021-05-22T11:05:00Z">
            <w:rPr>
              <w:rFonts w:ascii="Arial" w:hAnsi="Arial" w:cs="Arial"/>
              <w:i/>
              <w:iCs/>
            </w:rPr>
          </w:rPrChange>
        </w:rPr>
        <w:t>con que trabaja dicha organización, ademas Aditibri se encuentra en una zona ind</w:t>
      </w:r>
      <w:ins w:id="394" w:author="Wilber" w:date="2021-05-22T10:59:00Z">
        <w:r w:rsidR="00E2445F" w:rsidRPr="00F72A86">
          <w:rPr>
            <w:rFonts w:ascii="Arial" w:hAnsi="Arial" w:cs="Arial"/>
            <w:rPrChange w:id="395" w:author="Wilber" w:date="2021-05-22T11:05:00Z">
              <w:rPr>
                <w:rFonts w:ascii="Arial" w:hAnsi="Arial" w:cs="Arial"/>
                <w:i/>
                <w:iCs/>
              </w:rPr>
            </w:rPrChange>
          </w:rPr>
          <w:t>í</w:t>
        </w:r>
      </w:ins>
      <w:del w:id="396" w:author="Wilber" w:date="2021-05-22T10:59:00Z">
        <w:r w:rsidRPr="00F72A86" w:rsidDel="00E2445F">
          <w:rPr>
            <w:rFonts w:ascii="Arial" w:hAnsi="Arial" w:cs="Arial"/>
            <w:rPrChange w:id="397" w:author="Wilber" w:date="2021-05-22T11:05:00Z">
              <w:rPr>
                <w:rFonts w:ascii="Arial" w:hAnsi="Arial" w:cs="Arial"/>
                <w:i/>
                <w:iCs/>
              </w:rPr>
            </w:rPrChange>
          </w:rPr>
          <w:delText>i</w:delText>
        </w:r>
      </w:del>
      <w:r w:rsidRPr="00F72A86">
        <w:rPr>
          <w:rFonts w:ascii="Arial" w:hAnsi="Arial" w:cs="Arial"/>
          <w:rPrChange w:id="398" w:author="Wilber" w:date="2021-05-22T11:05:00Z">
            <w:rPr>
              <w:rFonts w:ascii="Arial" w:hAnsi="Arial" w:cs="Arial"/>
              <w:i/>
              <w:iCs/>
            </w:rPr>
          </w:rPrChange>
        </w:rPr>
        <w:t xml:space="preserve">gena y se encargan de realizar actividades culturales que </w:t>
      </w:r>
      <w:del w:id="399" w:author="Wilber" w:date="2021-05-22T11:00:00Z">
        <w:r w:rsidRPr="00F72A86" w:rsidDel="00E2445F">
          <w:rPr>
            <w:rFonts w:ascii="Arial" w:hAnsi="Arial" w:cs="Arial"/>
            <w:rPrChange w:id="400" w:author="Wilber" w:date="2021-05-22T11:05:00Z">
              <w:rPr>
                <w:rFonts w:ascii="Arial" w:hAnsi="Arial" w:cs="Arial"/>
                <w:i/>
                <w:iCs/>
              </w:rPr>
            </w:rPrChange>
          </w:rPr>
          <w:delText xml:space="preserve">atraerian </w:delText>
        </w:r>
      </w:del>
      <w:ins w:id="401" w:author="Wilber" w:date="2021-05-22T11:00:00Z">
        <w:r w:rsidR="00E2445F" w:rsidRPr="00F72A86">
          <w:rPr>
            <w:rFonts w:ascii="Arial" w:hAnsi="Arial" w:cs="Arial"/>
            <w:rPrChange w:id="402" w:author="Wilber" w:date="2021-05-22T11:05:00Z">
              <w:rPr>
                <w:rFonts w:ascii="Arial" w:hAnsi="Arial" w:cs="Arial"/>
                <w:i/>
                <w:iCs/>
              </w:rPr>
            </w:rPrChange>
          </w:rPr>
          <w:t xml:space="preserve"> atraerá</w:t>
        </w:r>
        <w:r w:rsidR="00E2445F" w:rsidRPr="00F72A86">
          <w:rPr>
            <w:rFonts w:ascii="Arial" w:hAnsi="Arial" w:cs="Arial"/>
            <w:rPrChange w:id="403" w:author="Wilber" w:date="2021-05-22T11:05:00Z">
              <w:rPr>
                <w:rFonts w:ascii="Arial" w:hAnsi="Arial" w:cs="Arial"/>
                <w:i/>
                <w:iCs/>
              </w:rPr>
            </w:rPrChange>
          </w:rPr>
          <w:t xml:space="preserve"> </w:t>
        </w:r>
      </w:ins>
      <w:r w:rsidRPr="00F72A86">
        <w:rPr>
          <w:rFonts w:ascii="Arial" w:hAnsi="Arial" w:cs="Arial"/>
          <w:rPrChange w:id="404" w:author="Wilber" w:date="2021-05-22T11:05:00Z">
            <w:rPr>
              <w:rFonts w:ascii="Arial" w:hAnsi="Arial" w:cs="Arial"/>
              <w:i/>
              <w:iCs/>
            </w:rPr>
          </w:rPrChange>
        </w:rPr>
        <w:t xml:space="preserve">a </w:t>
      </w:r>
      <w:del w:id="405" w:author="Wilber" w:date="2021-05-22T11:00:00Z">
        <w:r w:rsidRPr="00F72A86" w:rsidDel="00E2445F">
          <w:rPr>
            <w:rFonts w:ascii="Arial" w:hAnsi="Arial" w:cs="Arial"/>
            <w:rPrChange w:id="406" w:author="Wilber" w:date="2021-05-22T11:05:00Z">
              <w:rPr>
                <w:rFonts w:ascii="Arial" w:hAnsi="Arial" w:cs="Arial"/>
                <w:i/>
                <w:iCs/>
              </w:rPr>
            </w:rPrChange>
          </w:rPr>
          <w:delText xml:space="preserve">mas </w:delText>
        </w:r>
      </w:del>
      <w:ins w:id="407" w:author="Wilber" w:date="2021-05-22T11:00:00Z">
        <w:r w:rsidR="00E2445F" w:rsidRPr="00F72A86">
          <w:rPr>
            <w:rFonts w:ascii="Arial" w:hAnsi="Arial" w:cs="Arial"/>
            <w:rPrChange w:id="408" w:author="Wilber" w:date="2021-05-22T11:05:00Z">
              <w:rPr>
                <w:rFonts w:ascii="Arial" w:hAnsi="Arial" w:cs="Arial"/>
                <w:i/>
                <w:iCs/>
              </w:rPr>
            </w:rPrChange>
          </w:rPr>
          <w:t xml:space="preserve"> más</w:t>
        </w:r>
        <w:r w:rsidR="00E2445F" w:rsidRPr="00F72A86">
          <w:rPr>
            <w:rFonts w:ascii="Arial" w:hAnsi="Arial" w:cs="Arial"/>
            <w:rPrChange w:id="409" w:author="Wilber" w:date="2021-05-22T11:05:00Z">
              <w:rPr>
                <w:rFonts w:ascii="Arial" w:hAnsi="Arial" w:cs="Arial"/>
                <w:i/>
                <w:iCs/>
              </w:rPr>
            </w:rPrChange>
          </w:rPr>
          <w:t xml:space="preserve"> </w:t>
        </w:r>
      </w:ins>
      <w:r w:rsidRPr="00F72A86">
        <w:rPr>
          <w:rFonts w:ascii="Arial" w:hAnsi="Arial" w:cs="Arial"/>
          <w:rPrChange w:id="410" w:author="Wilber" w:date="2021-05-22T11:05:00Z">
            <w:rPr>
              <w:rFonts w:ascii="Arial" w:hAnsi="Arial" w:cs="Arial"/>
              <w:i/>
              <w:iCs/>
            </w:rPr>
          </w:rPrChange>
        </w:rPr>
        <w:t>personas fuera de la zona.</w:t>
      </w:r>
    </w:p>
    <w:p w14:paraId="5DF0072D" w14:textId="7334BDE7" w:rsidR="00E16B8B" w:rsidRPr="00F72A86" w:rsidRDefault="00E16B8B" w:rsidP="00E2445F">
      <w:pPr>
        <w:pStyle w:val="Ttulo2"/>
        <w:jc w:val="both"/>
        <w:pPrChange w:id="411" w:author="Wilber" w:date="2021-05-22T11:01:00Z">
          <w:pPr>
            <w:pStyle w:val="Ttulo2"/>
          </w:pPr>
        </w:pPrChange>
      </w:pPr>
      <w:bookmarkStart w:id="412" w:name="_Toc18551420"/>
      <w:r w:rsidRPr="00F72A86">
        <w:lastRenderedPageBreak/>
        <w:t>Business Objectives and Success Criteria</w:t>
      </w:r>
      <w:bookmarkEnd w:id="412"/>
    </w:p>
    <w:p w14:paraId="5C502FEC" w14:textId="003C77A1" w:rsidR="00BF566D" w:rsidRPr="00F72A86" w:rsidDel="00E2445F" w:rsidRDefault="00BF566D" w:rsidP="00E2445F">
      <w:pPr>
        <w:jc w:val="both"/>
        <w:rPr>
          <w:del w:id="413" w:author="Wilber" w:date="2021-05-22T11:01:00Z"/>
          <w:rPrChange w:id="414" w:author="Wilber" w:date="2021-05-22T11:05:00Z">
            <w:rPr>
              <w:del w:id="415" w:author="Wilber" w:date="2021-05-22T11:01:00Z"/>
            </w:rPr>
          </w:rPrChange>
        </w:rPr>
        <w:pPrChange w:id="416" w:author="Wilber" w:date="2021-05-22T11:01:00Z">
          <w:pPr/>
        </w:pPrChange>
      </w:pPr>
    </w:p>
    <w:p w14:paraId="0B4B6421" w14:textId="3B8407D1" w:rsidR="00BF566D" w:rsidRPr="00F72A86" w:rsidRDefault="00BF566D" w:rsidP="00E2445F">
      <w:pPr>
        <w:jc w:val="both"/>
        <w:rPr>
          <w:rFonts w:ascii="Arial" w:hAnsi="Arial" w:cs="Arial"/>
          <w:rPrChange w:id="417" w:author="Wilber" w:date="2021-05-22T11:05:00Z">
            <w:rPr>
              <w:rFonts w:ascii="Arial" w:hAnsi="Arial" w:cs="Arial"/>
              <w:i/>
              <w:iCs/>
            </w:rPr>
          </w:rPrChange>
        </w:rPr>
        <w:pPrChange w:id="418" w:author="Wilber" w:date="2021-05-22T11:01:00Z">
          <w:pPr/>
        </w:pPrChange>
      </w:pPr>
      <w:del w:id="419" w:author="Wilber" w:date="2021-05-22T11:01:00Z">
        <w:r w:rsidRPr="00F72A86" w:rsidDel="00E2445F">
          <w:rPr>
            <w:rFonts w:ascii="Arial" w:hAnsi="Arial" w:cs="Arial"/>
            <w:rPrChange w:id="420" w:author="Wilber" w:date="2021-05-22T11:05:00Z">
              <w:rPr>
                <w:rFonts w:ascii="Arial" w:hAnsi="Arial" w:cs="Arial"/>
                <w:i/>
                <w:iCs/>
              </w:rPr>
            </w:rPrChange>
          </w:rPr>
          <w:delText>Como esta organización no vende productos comparado con otras  empresas que venden  por ejemplo zapatos en linea donde es mas facil proponer objetivos cuantitativos y medibles, definiremos el objetivo cuantitativo como</w:delText>
        </w:r>
      </w:del>
      <w:ins w:id="421" w:author="Wilber" w:date="2021-05-22T11:01:00Z">
        <w:r w:rsidR="00E2445F" w:rsidRPr="00F72A86">
          <w:t xml:space="preserve"> </w:t>
        </w:r>
      </w:ins>
      <w:r w:rsidRPr="00F72A86">
        <w:rPr>
          <w:rFonts w:ascii="Arial" w:hAnsi="Arial" w:cs="Arial"/>
          <w:rPrChange w:id="422" w:author="Wilber" w:date="2021-05-22T11:05:00Z">
            <w:rPr>
              <w:rFonts w:ascii="Arial" w:hAnsi="Arial" w:cs="Arial"/>
              <w:i/>
              <w:iCs/>
            </w:rPr>
          </w:rPrChange>
        </w:rPr>
        <w:t xml:space="preserve"> lograr una gran cantidad de  visitas en la pagina y la medicion que se aplicara es sacar los porcentajes en cierto tiempo y ver la </w:t>
      </w:r>
      <w:del w:id="423" w:author="Wilber" w:date="2021-05-22T11:01:00Z">
        <w:r w:rsidRPr="00F72A86" w:rsidDel="00E2445F">
          <w:rPr>
            <w:rFonts w:ascii="Arial" w:hAnsi="Arial" w:cs="Arial"/>
            <w:rPrChange w:id="424" w:author="Wilber" w:date="2021-05-22T11:05:00Z">
              <w:rPr>
                <w:rFonts w:ascii="Arial" w:hAnsi="Arial" w:cs="Arial"/>
                <w:i/>
                <w:iCs/>
              </w:rPr>
            </w:rPrChange>
          </w:rPr>
          <w:delText xml:space="preserve">interaccion </w:delText>
        </w:r>
      </w:del>
      <w:ins w:id="425" w:author="Wilber" w:date="2021-05-22T11:01:00Z">
        <w:r w:rsidR="00E2445F" w:rsidRPr="00F72A86">
          <w:rPr>
            <w:rFonts w:ascii="Arial" w:hAnsi="Arial" w:cs="Arial"/>
            <w:rPrChange w:id="426" w:author="Wilber" w:date="2021-05-22T11:05:00Z">
              <w:rPr>
                <w:rFonts w:ascii="Arial" w:hAnsi="Arial" w:cs="Arial"/>
                <w:i/>
                <w:iCs/>
              </w:rPr>
            </w:rPrChange>
          </w:rPr>
          <w:t xml:space="preserve"> </w:t>
        </w:r>
      </w:ins>
      <w:ins w:id="427" w:author="Wilber" w:date="2021-05-22T11:02:00Z">
        <w:r w:rsidR="00E2445F" w:rsidRPr="00F72A86">
          <w:rPr>
            <w:rFonts w:ascii="Arial" w:hAnsi="Arial" w:cs="Arial"/>
            <w:rPrChange w:id="428" w:author="Wilber" w:date="2021-05-22T11:05:00Z">
              <w:rPr>
                <w:rFonts w:ascii="Arial" w:hAnsi="Arial" w:cs="Arial"/>
                <w:i/>
                <w:iCs/>
              </w:rPr>
            </w:rPrChange>
          </w:rPr>
          <w:t>interacción</w:t>
        </w:r>
      </w:ins>
      <w:ins w:id="429" w:author="Wilber" w:date="2021-05-22T11:01:00Z">
        <w:r w:rsidR="00E2445F" w:rsidRPr="00F72A86">
          <w:rPr>
            <w:rFonts w:ascii="Arial" w:hAnsi="Arial" w:cs="Arial"/>
            <w:rPrChange w:id="430" w:author="Wilber" w:date="2021-05-22T11:05:00Z">
              <w:rPr>
                <w:rFonts w:ascii="Arial" w:hAnsi="Arial" w:cs="Arial"/>
                <w:i/>
                <w:iCs/>
              </w:rPr>
            </w:rPrChange>
          </w:rPr>
          <w:t xml:space="preserve"> </w:t>
        </w:r>
      </w:ins>
      <w:r w:rsidRPr="00F72A86">
        <w:rPr>
          <w:rFonts w:ascii="Arial" w:hAnsi="Arial" w:cs="Arial"/>
          <w:rPrChange w:id="431" w:author="Wilber" w:date="2021-05-22T11:05:00Z">
            <w:rPr>
              <w:rFonts w:ascii="Arial" w:hAnsi="Arial" w:cs="Arial"/>
              <w:i/>
              <w:iCs/>
            </w:rPr>
          </w:rPrChange>
        </w:rPr>
        <w:t>que han tenido con un tema publicado.</w:t>
      </w:r>
    </w:p>
    <w:p w14:paraId="664CEEF9" w14:textId="739CC713" w:rsidR="00BF566D" w:rsidRPr="00F72A86" w:rsidRDefault="00BF566D" w:rsidP="00E2445F">
      <w:pPr>
        <w:jc w:val="both"/>
        <w:rPr>
          <w:rFonts w:ascii="Arial" w:hAnsi="Arial" w:cs="Arial"/>
          <w:rPrChange w:id="432" w:author="Wilber" w:date="2021-05-22T11:05:00Z">
            <w:rPr>
              <w:rFonts w:ascii="Arial" w:hAnsi="Arial" w:cs="Arial"/>
              <w:i/>
              <w:iCs/>
            </w:rPr>
          </w:rPrChange>
        </w:rPr>
        <w:pPrChange w:id="433" w:author="Wilber" w:date="2021-05-22T11:01:00Z">
          <w:pPr/>
        </w:pPrChange>
      </w:pPr>
      <w:r w:rsidRPr="00F72A86">
        <w:rPr>
          <w:rFonts w:ascii="Arial" w:hAnsi="Arial" w:cs="Arial"/>
          <w:rPrChange w:id="434" w:author="Wilber" w:date="2021-05-22T11:05:00Z">
            <w:rPr>
              <w:rFonts w:ascii="Arial" w:hAnsi="Arial" w:cs="Arial"/>
              <w:i/>
              <w:iCs/>
            </w:rPr>
          </w:rPrChange>
        </w:rPr>
        <w:t xml:space="preserve">La </w:t>
      </w:r>
      <w:del w:id="435" w:author="Wilber" w:date="2021-05-22T11:05:00Z">
        <w:r w:rsidRPr="00F72A86" w:rsidDel="00F72A86">
          <w:rPr>
            <w:rFonts w:ascii="Arial" w:hAnsi="Arial" w:cs="Arial"/>
            <w:rPrChange w:id="436" w:author="Wilber" w:date="2021-05-22T11:05:00Z">
              <w:rPr>
                <w:rFonts w:ascii="Arial" w:hAnsi="Arial" w:cs="Arial"/>
                <w:i/>
                <w:iCs/>
              </w:rPr>
            </w:rPrChange>
          </w:rPr>
          <w:delText xml:space="preserve">pagina </w:delText>
        </w:r>
      </w:del>
      <w:ins w:id="437" w:author="Wilber" w:date="2021-05-22T11:05:00Z">
        <w:r w:rsidR="00F72A86">
          <w:rPr>
            <w:rFonts w:ascii="Arial" w:hAnsi="Arial" w:cs="Arial"/>
          </w:rPr>
          <w:t xml:space="preserve"> página</w:t>
        </w:r>
        <w:r w:rsidR="00F72A86" w:rsidRPr="00F72A86">
          <w:rPr>
            <w:rFonts w:ascii="Arial" w:hAnsi="Arial" w:cs="Arial"/>
            <w:rPrChange w:id="438" w:author="Wilber" w:date="2021-05-22T11:05:00Z">
              <w:rPr>
                <w:rFonts w:ascii="Arial" w:hAnsi="Arial" w:cs="Arial"/>
                <w:i/>
                <w:iCs/>
              </w:rPr>
            </w:rPrChange>
          </w:rPr>
          <w:t xml:space="preserve"> </w:t>
        </w:r>
      </w:ins>
      <w:r w:rsidRPr="00F72A86">
        <w:rPr>
          <w:rFonts w:ascii="Arial" w:hAnsi="Arial" w:cs="Arial"/>
          <w:rPrChange w:id="439" w:author="Wilber" w:date="2021-05-22T11:05:00Z">
            <w:rPr>
              <w:rFonts w:ascii="Arial" w:hAnsi="Arial" w:cs="Arial"/>
              <w:i/>
              <w:iCs/>
            </w:rPr>
          </w:rPrChange>
        </w:rPr>
        <w:t xml:space="preserve">con su apartado de quejas y consultas </w:t>
      </w:r>
      <w:del w:id="440" w:author="Wilber" w:date="2021-05-22T11:05:00Z">
        <w:r w:rsidRPr="00F72A86" w:rsidDel="00F72A86">
          <w:rPr>
            <w:rFonts w:ascii="Arial" w:hAnsi="Arial" w:cs="Arial"/>
            <w:rPrChange w:id="441" w:author="Wilber" w:date="2021-05-22T11:05:00Z">
              <w:rPr>
                <w:rFonts w:ascii="Arial" w:hAnsi="Arial" w:cs="Arial"/>
                <w:i/>
                <w:iCs/>
              </w:rPr>
            </w:rPrChange>
          </w:rPr>
          <w:delText xml:space="preserve">permitira </w:delText>
        </w:r>
      </w:del>
      <w:ins w:id="442" w:author="Wilber" w:date="2021-05-22T11:05:00Z">
        <w:r w:rsidR="00F72A86">
          <w:rPr>
            <w:rFonts w:ascii="Arial" w:hAnsi="Arial" w:cs="Arial"/>
          </w:rPr>
          <w:t xml:space="preserve"> permitirá</w:t>
        </w:r>
        <w:r w:rsidR="00F72A86" w:rsidRPr="00F72A86">
          <w:rPr>
            <w:rFonts w:ascii="Arial" w:hAnsi="Arial" w:cs="Arial"/>
            <w:rPrChange w:id="443" w:author="Wilber" w:date="2021-05-22T11:05:00Z">
              <w:rPr>
                <w:rFonts w:ascii="Arial" w:hAnsi="Arial" w:cs="Arial"/>
                <w:i/>
                <w:iCs/>
              </w:rPr>
            </w:rPrChange>
          </w:rPr>
          <w:t xml:space="preserve"> </w:t>
        </w:r>
      </w:ins>
      <w:r w:rsidRPr="00F72A86">
        <w:rPr>
          <w:rFonts w:ascii="Arial" w:hAnsi="Arial" w:cs="Arial"/>
          <w:rPrChange w:id="444" w:author="Wilber" w:date="2021-05-22T11:05:00Z">
            <w:rPr>
              <w:rFonts w:ascii="Arial" w:hAnsi="Arial" w:cs="Arial"/>
              <w:i/>
              <w:iCs/>
            </w:rPr>
          </w:rPrChange>
        </w:rPr>
        <w:t xml:space="preserve">al usuario interactuar directamente con la organización  y con esto se podra medir cuantas personas ingresan por este medio, cuantos ingresan por dias o semana y asi generar un porcentaje, esto para obtener un resultado positivo es decir si en realidad lo que plantea la organización en si les interesa al publico o que cuenta con el apoyo de la poblacion a la que va dirigida dicho proyecto. </w:t>
      </w:r>
    </w:p>
    <w:p w14:paraId="3078AE02" w14:textId="364155FE" w:rsidR="00BF566D" w:rsidRDefault="00BF566D" w:rsidP="00E2445F">
      <w:pPr>
        <w:jc w:val="both"/>
        <w:rPr>
          <w:ins w:id="445" w:author="Wilber" w:date="2021-05-22T11:06:00Z"/>
          <w:rFonts w:ascii="Arial" w:hAnsi="Arial" w:cs="Arial"/>
        </w:rPr>
      </w:pPr>
      <w:r w:rsidRPr="00F72A86">
        <w:rPr>
          <w:rFonts w:ascii="Arial" w:hAnsi="Arial" w:cs="Arial"/>
          <w:rPrChange w:id="446" w:author="Wilber" w:date="2021-05-22T11:05:00Z">
            <w:rPr>
              <w:rFonts w:ascii="Arial" w:hAnsi="Arial" w:cs="Arial"/>
              <w:i/>
              <w:iCs/>
            </w:rPr>
          </w:rPrChange>
        </w:rPr>
        <w:t xml:space="preserve">Aparte de las publicaciones la </w:t>
      </w:r>
      <w:del w:id="447" w:author="Wilber" w:date="2021-05-22T11:06:00Z">
        <w:r w:rsidRPr="00F72A86" w:rsidDel="00F72A86">
          <w:rPr>
            <w:rFonts w:ascii="Arial" w:hAnsi="Arial" w:cs="Arial"/>
            <w:rPrChange w:id="448" w:author="Wilber" w:date="2021-05-22T11:05:00Z">
              <w:rPr>
                <w:rFonts w:ascii="Arial" w:hAnsi="Arial" w:cs="Arial"/>
                <w:i/>
                <w:iCs/>
              </w:rPr>
            </w:rPrChange>
          </w:rPr>
          <w:delText xml:space="preserve">pagina </w:delText>
        </w:r>
      </w:del>
      <w:ins w:id="449" w:author="Wilber" w:date="2021-05-22T11:06:00Z">
        <w:r w:rsidR="00F72A86">
          <w:rPr>
            <w:rFonts w:ascii="Arial" w:hAnsi="Arial" w:cs="Arial"/>
          </w:rPr>
          <w:t xml:space="preserve"> </w:t>
        </w:r>
        <w:r w:rsidR="00F72A86" w:rsidRPr="00F72A86">
          <w:rPr>
            <w:rFonts w:ascii="Arial" w:hAnsi="Arial" w:cs="Arial"/>
            <w:rPrChange w:id="450" w:author="Wilber" w:date="2021-05-22T11:05:00Z">
              <w:rPr>
                <w:rFonts w:ascii="Arial" w:hAnsi="Arial" w:cs="Arial"/>
                <w:i/>
                <w:iCs/>
              </w:rPr>
            </w:rPrChange>
          </w:rPr>
          <w:t xml:space="preserve"> </w:t>
        </w:r>
      </w:ins>
      <w:r w:rsidRPr="00F72A86">
        <w:rPr>
          <w:rFonts w:ascii="Arial" w:hAnsi="Arial" w:cs="Arial"/>
          <w:rPrChange w:id="451" w:author="Wilber" w:date="2021-05-22T11:05:00Z">
            <w:rPr>
              <w:rFonts w:ascii="Arial" w:hAnsi="Arial" w:cs="Arial"/>
              <w:i/>
              <w:iCs/>
            </w:rPr>
          </w:rPrChange>
        </w:rPr>
        <w:t xml:space="preserve">podra enviar notificaciones a los correos de los afiliados con la asociacion para generar una </w:t>
      </w:r>
      <w:del w:id="452" w:author="Wilber" w:date="2021-05-22T11:06:00Z">
        <w:r w:rsidRPr="00F72A86" w:rsidDel="00F72A86">
          <w:rPr>
            <w:rFonts w:ascii="Arial" w:hAnsi="Arial" w:cs="Arial"/>
            <w:rPrChange w:id="453" w:author="Wilber" w:date="2021-05-22T11:05:00Z">
              <w:rPr>
                <w:rFonts w:ascii="Arial" w:hAnsi="Arial" w:cs="Arial"/>
                <w:i/>
                <w:iCs/>
              </w:rPr>
            </w:rPrChange>
          </w:rPr>
          <w:delText xml:space="preserve">invitacion </w:delText>
        </w:r>
      </w:del>
      <w:ins w:id="454" w:author="Wilber" w:date="2021-05-22T11:06:00Z">
        <w:r w:rsidR="00F72A86">
          <w:rPr>
            <w:rFonts w:ascii="Arial" w:hAnsi="Arial" w:cs="Arial"/>
          </w:rPr>
          <w:t xml:space="preserve"> invitación</w:t>
        </w:r>
        <w:r w:rsidR="00F72A86" w:rsidRPr="00F72A86">
          <w:rPr>
            <w:rFonts w:ascii="Arial" w:hAnsi="Arial" w:cs="Arial"/>
            <w:rPrChange w:id="455" w:author="Wilber" w:date="2021-05-22T11:05:00Z">
              <w:rPr>
                <w:rFonts w:ascii="Arial" w:hAnsi="Arial" w:cs="Arial"/>
                <w:i/>
                <w:iCs/>
              </w:rPr>
            </w:rPrChange>
          </w:rPr>
          <w:t xml:space="preserve"> </w:t>
        </w:r>
      </w:ins>
      <w:r w:rsidRPr="00F72A86">
        <w:rPr>
          <w:rFonts w:ascii="Arial" w:hAnsi="Arial" w:cs="Arial"/>
          <w:rPrChange w:id="456" w:author="Wilber" w:date="2021-05-22T11:05:00Z">
            <w:rPr>
              <w:rFonts w:ascii="Arial" w:hAnsi="Arial" w:cs="Arial"/>
              <w:i/>
              <w:iCs/>
            </w:rPr>
          </w:rPrChange>
        </w:rPr>
        <w:t>a eventos como una asamblea y cuando llegue el dia de la asamblea se pasa una asistencia para llevar un control, despues de la asamblea realizar un estudio de las participaciones de los afiliados y asi sacar porcentajes de cuantas personas participan mas y el porcentaje de personas que no asisten, todo esto para saber si en realidad el contar con una pagina web le ha favorecido en la integracion de los usuarios a participar en eventos y marcar el éxito de la pagina en su actividades.</w:t>
      </w:r>
    </w:p>
    <w:p w14:paraId="038CB11E" w14:textId="0D0EEB28" w:rsidR="00F72A86" w:rsidRPr="00F72A86" w:rsidRDefault="00F72A86" w:rsidP="00E2445F">
      <w:pPr>
        <w:jc w:val="both"/>
        <w:rPr>
          <w:rFonts w:ascii="Arial" w:hAnsi="Arial" w:cs="Arial"/>
          <w:rPrChange w:id="457" w:author="Wilber" w:date="2021-05-22T11:05:00Z">
            <w:rPr>
              <w:rFonts w:ascii="Arial" w:hAnsi="Arial" w:cs="Arial"/>
              <w:i/>
              <w:iCs/>
            </w:rPr>
          </w:rPrChange>
        </w:rPr>
        <w:pPrChange w:id="458" w:author="Wilber" w:date="2021-05-22T11:01:00Z">
          <w:pPr/>
        </w:pPrChange>
      </w:pPr>
      <w:ins w:id="459" w:author="Wilber" w:date="2021-05-22T11:06:00Z">
        <w:r>
          <w:rPr>
            <w:rFonts w:ascii="Arial" w:hAnsi="Arial" w:cs="Arial"/>
          </w:rPr>
          <w:t>Pueden redactarlos con númeració</w:t>
        </w:r>
      </w:ins>
      <w:ins w:id="460" w:author="Wilber" w:date="2021-05-22T11:07:00Z">
        <w:r>
          <w:rPr>
            <w:rFonts w:ascii="Arial" w:hAnsi="Arial" w:cs="Arial"/>
          </w:rPr>
          <w:t>n.</w:t>
        </w:r>
      </w:ins>
    </w:p>
    <w:p w14:paraId="20B85D9E" w14:textId="77777777" w:rsidR="00BF566D" w:rsidRPr="00F72A86" w:rsidRDefault="00E16B8B" w:rsidP="00E2445F">
      <w:pPr>
        <w:pStyle w:val="Ttulo2"/>
        <w:jc w:val="both"/>
        <w:pPrChange w:id="461" w:author="Wilber" w:date="2021-05-22T11:01:00Z">
          <w:pPr>
            <w:pStyle w:val="Ttulo2"/>
          </w:pPr>
        </w:pPrChange>
      </w:pPr>
      <w:bookmarkStart w:id="462" w:name="_Toc18551421"/>
      <w:r w:rsidRPr="00F72A86">
        <w:t>Customer or Market Needs</w:t>
      </w:r>
      <w:bookmarkEnd w:id="462"/>
    </w:p>
    <w:p w14:paraId="5BEC3689" w14:textId="311BFF80" w:rsidR="00BF566D" w:rsidRPr="00F72A86" w:rsidRDefault="00BF566D" w:rsidP="00E2445F">
      <w:pPr>
        <w:jc w:val="both"/>
        <w:rPr>
          <w:rFonts w:ascii="Arial" w:hAnsi="Arial" w:cs="Arial"/>
          <w:rPrChange w:id="463" w:author="Wilber" w:date="2021-05-22T11:05:00Z">
            <w:rPr>
              <w:rFonts w:ascii="Arial" w:hAnsi="Arial" w:cs="Arial"/>
              <w:i/>
              <w:iCs/>
            </w:rPr>
          </w:rPrChange>
        </w:rPr>
        <w:pPrChange w:id="464" w:author="Wilber" w:date="2021-05-22T11:01:00Z">
          <w:pPr/>
        </w:pPrChange>
      </w:pPr>
      <w:del w:id="465" w:author="Wilber" w:date="2021-05-22T11:07:00Z">
        <w:r w:rsidRPr="00F72A86" w:rsidDel="00F72A86">
          <w:rPr>
            <w:rFonts w:ascii="Arial" w:hAnsi="Arial" w:cs="Arial"/>
            <w:rPrChange w:id="466" w:author="Wilber" w:date="2021-05-22T11:05:00Z">
              <w:rPr>
                <w:rFonts w:ascii="Arial" w:hAnsi="Arial" w:cs="Arial"/>
                <w:i/>
                <w:iCs/>
              </w:rPr>
            </w:rPrChange>
          </w:rPr>
          <w:delText>Para saber las necesidades de la organización se hizo una reunion via zoom para generar una entrevista con dos integrantes de la organización y asi obtener los requerimientos para desarrollar el proyecto, donde fueron describiendo una serie de necesidades, una necesidad principal es el</w:delText>
        </w:r>
      </w:del>
      <w:ins w:id="467" w:author="Wilber" w:date="2021-05-22T11:07:00Z">
        <w:r w:rsidR="00F72A86">
          <w:rPr>
            <w:rFonts w:ascii="Arial" w:hAnsi="Arial" w:cs="Arial"/>
          </w:rPr>
          <w:t xml:space="preserve"> </w:t>
        </w:r>
      </w:ins>
      <w:r w:rsidRPr="00F72A86">
        <w:rPr>
          <w:rFonts w:ascii="Arial" w:hAnsi="Arial" w:cs="Arial"/>
          <w:rPrChange w:id="468" w:author="Wilber" w:date="2021-05-22T11:05:00Z">
            <w:rPr>
              <w:rFonts w:ascii="Arial" w:hAnsi="Arial" w:cs="Arial"/>
              <w:i/>
              <w:iCs/>
            </w:rPr>
          </w:rPrChange>
        </w:rPr>
        <w:t xml:space="preserve"> darse a conocerse al </w:t>
      </w:r>
      <w:del w:id="469" w:author="Wilber" w:date="2021-05-22T11:12:00Z">
        <w:r w:rsidRPr="00F72A86" w:rsidDel="00F72A86">
          <w:rPr>
            <w:rFonts w:ascii="Arial" w:hAnsi="Arial" w:cs="Arial"/>
            <w:rPrChange w:id="470" w:author="Wilber" w:date="2021-05-22T11:05:00Z">
              <w:rPr>
                <w:rFonts w:ascii="Arial" w:hAnsi="Arial" w:cs="Arial"/>
                <w:i/>
                <w:iCs/>
              </w:rPr>
            </w:rPrChange>
          </w:rPr>
          <w:delText xml:space="preserve">publico </w:delText>
        </w:r>
      </w:del>
      <w:ins w:id="471" w:author="Wilber" w:date="2021-05-22T11:12:00Z">
        <w:r w:rsidR="00F72A86">
          <w:rPr>
            <w:rFonts w:ascii="Arial" w:hAnsi="Arial" w:cs="Arial"/>
          </w:rPr>
          <w:t xml:space="preserve"> público</w:t>
        </w:r>
        <w:r w:rsidR="00F72A86" w:rsidRPr="00F72A86">
          <w:rPr>
            <w:rFonts w:ascii="Arial" w:hAnsi="Arial" w:cs="Arial"/>
            <w:rPrChange w:id="472" w:author="Wilber" w:date="2021-05-22T11:05:00Z">
              <w:rPr>
                <w:rFonts w:ascii="Arial" w:hAnsi="Arial" w:cs="Arial"/>
                <w:i/>
                <w:iCs/>
              </w:rPr>
            </w:rPrChange>
          </w:rPr>
          <w:t xml:space="preserve"> </w:t>
        </w:r>
      </w:ins>
      <w:r w:rsidRPr="00F72A86">
        <w:rPr>
          <w:rFonts w:ascii="Arial" w:hAnsi="Arial" w:cs="Arial"/>
          <w:rPrChange w:id="473" w:author="Wilber" w:date="2021-05-22T11:05:00Z">
            <w:rPr>
              <w:rFonts w:ascii="Arial" w:hAnsi="Arial" w:cs="Arial"/>
              <w:i/>
              <w:iCs/>
            </w:rPr>
          </w:rPrChange>
        </w:rPr>
        <w:t xml:space="preserve">y que puedan ser contactados, el sitio web que vamos a desarrollar ahora se encargara de resolver esa necesidad, </w:t>
      </w:r>
      <w:del w:id="474" w:author="Wilber" w:date="2021-05-22T11:13:00Z">
        <w:r w:rsidRPr="00F72A86" w:rsidDel="00F72A86">
          <w:rPr>
            <w:rFonts w:ascii="Arial" w:hAnsi="Arial" w:cs="Arial"/>
            <w:rPrChange w:id="475" w:author="Wilber" w:date="2021-05-22T11:05:00Z">
              <w:rPr>
                <w:rFonts w:ascii="Arial" w:hAnsi="Arial" w:cs="Arial"/>
                <w:i/>
                <w:iCs/>
              </w:rPr>
            </w:rPrChange>
          </w:rPr>
          <w:delText xml:space="preserve">ademas </w:delText>
        </w:r>
      </w:del>
      <w:ins w:id="476" w:author="Wilber" w:date="2021-05-22T11:13:00Z">
        <w:r w:rsidR="00F72A86">
          <w:rPr>
            <w:rFonts w:ascii="Arial" w:hAnsi="Arial" w:cs="Arial"/>
          </w:rPr>
          <w:t xml:space="preserve"> además</w:t>
        </w:r>
        <w:r w:rsidR="00F72A86" w:rsidRPr="00F72A86">
          <w:rPr>
            <w:rFonts w:ascii="Arial" w:hAnsi="Arial" w:cs="Arial"/>
            <w:rPrChange w:id="477" w:author="Wilber" w:date="2021-05-22T11:05:00Z">
              <w:rPr>
                <w:rFonts w:ascii="Arial" w:hAnsi="Arial" w:cs="Arial"/>
                <w:i/>
                <w:iCs/>
              </w:rPr>
            </w:rPrChange>
          </w:rPr>
          <w:t xml:space="preserve"> </w:t>
        </w:r>
      </w:ins>
      <w:r w:rsidRPr="00F72A86">
        <w:rPr>
          <w:rFonts w:ascii="Arial" w:hAnsi="Arial" w:cs="Arial"/>
          <w:rPrChange w:id="478" w:author="Wilber" w:date="2021-05-22T11:05:00Z">
            <w:rPr>
              <w:rFonts w:ascii="Arial" w:hAnsi="Arial" w:cs="Arial"/>
              <w:i/>
              <w:iCs/>
            </w:rPr>
          </w:rPrChange>
        </w:rPr>
        <w:t>la organización requiere un sistema que administre los departamentos en los que se dividen, los cuales vendria a ser: el departamento administrativo, el departamento de secretaria, el departamento de tierras, en cuanto a los proyectos la pagina les permitira publicar sus proyectos y asimismo publicar otros eventos que se dan en la organización.</w:t>
      </w:r>
    </w:p>
    <w:p w14:paraId="0FF51232" w14:textId="1060089E" w:rsidR="00BF566D" w:rsidRDefault="00BF566D" w:rsidP="00E2445F">
      <w:pPr>
        <w:jc w:val="both"/>
        <w:rPr>
          <w:ins w:id="479" w:author="Wilber" w:date="2021-05-22T11:09:00Z"/>
          <w:rFonts w:ascii="Arial" w:hAnsi="Arial" w:cs="Arial"/>
        </w:rPr>
      </w:pPr>
      <w:r w:rsidRPr="00F72A86">
        <w:rPr>
          <w:rFonts w:ascii="Arial" w:hAnsi="Arial" w:cs="Arial"/>
          <w:rPrChange w:id="480" w:author="Wilber" w:date="2021-05-22T11:05:00Z">
            <w:rPr>
              <w:rFonts w:ascii="Arial" w:hAnsi="Arial" w:cs="Arial"/>
              <w:i/>
              <w:iCs/>
            </w:rPr>
          </w:rPrChange>
        </w:rPr>
        <w:t>El entorno de hardware y software de la organizacion de Aditibri actualmente está en la oficina del secretariado, con su ordenador conectado a una red wifi y los programas informaticos que usan actualmente como los son el sistema contable milenium, word y excel.  Para que el proyecto llegue a funcionar de la mejor menor manera se necesitara de un servidor para el alojamiento del sitio web.</w:t>
      </w:r>
    </w:p>
    <w:p w14:paraId="4F3759E2" w14:textId="77777777" w:rsidR="00F72A86" w:rsidRPr="00F72A86" w:rsidRDefault="00F72A86" w:rsidP="00E2445F">
      <w:pPr>
        <w:jc w:val="both"/>
        <w:rPr>
          <w:rFonts w:ascii="Arial" w:hAnsi="Arial" w:cs="Arial"/>
          <w:rPrChange w:id="481" w:author="Wilber" w:date="2021-05-22T11:05:00Z">
            <w:rPr>
              <w:rFonts w:ascii="Arial" w:hAnsi="Arial" w:cs="Arial"/>
              <w:i/>
              <w:iCs/>
            </w:rPr>
          </w:rPrChange>
        </w:rPr>
        <w:pPrChange w:id="482" w:author="Wilber" w:date="2021-05-22T11:01:00Z">
          <w:pPr/>
        </w:pPrChange>
      </w:pPr>
    </w:p>
    <w:p w14:paraId="47C7B545" w14:textId="19800DB1" w:rsidR="00BF566D" w:rsidRDefault="00BF566D" w:rsidP="00E2445F">
      <w:pPr>
        <w:jc w:val="both"/>
        <w:rPr>
          <w:ins w:id="483" w:author="Wilber" w:date="2021-05-22T11:09:00Z"/>
          <w:rFonts w:ascii="Arial" w:hAnsi="Arial" w:cs="Arial"/>
          <w:b/>
          <w:bCs/>
        </w:rPr>
      </w:pPr>
      <w:r w:rsidRPr="00F72A86">
        <w:rPr>
          <w:rFonts w:ascii="Arial" w:hAnsi="Arial" w:cs="Arial"/>
          <w:b/>
          <w:bCs/>
          <w:rPrChange w:id="484" w:author="Wilber" w:date="2021-05-22T11:05:00Z">
            <w:rPr>
              <w:rFonts w:ascii="Arial" w:hAnsi="Arial" w:cs="Arial"/>
              <w:b/>
              <w:bCs/>
              <w:i/>
              <w:iCs/>
            </w:rPr>
          </w:rPrChange>
        </w:rPr>
        <w:t>Requisitos para llevar a cabo la construccion de la pagina.</w:t>
      </w:r>
    </w:p>
    <w:p w14:paraId="609A09ED" w14:textId="77777777" w:rsidR="00F72A86" w:rsidRPr="00F72A86" w:rsidRDefault="00F72A86" w:rsidP="00E2445F">
      <w:pPr>
        <w:jc w:val="both"/>
        <w:rPr>
          <w:rFonts w:ascii="Arial" w:hAnsi="Arial" w:cs="Arial"/>
          <w:b/>
          <w:bCs/>
          <w:rPrChange w:id="485" w:author="Wilber" w:date="2021-05-22T11:05:00Z">
            <w:rPr>
              <w:rFonts w:ascii="Arial" w:hAnsi="Arial" w:cs="Arial"/>
              <w:b/>
              <w:bCs/>
              <w:i/>
              <w:iCs/>
            </w:rPr>
          </w:rPrChange>
        </w:rPr>
        <w:pPrChange w:id="486" w:author="Wilber" w:date="2021-05-22T11:01:00Z">
          <w:pPr/>
        </w:pPrChange>
      </w:pPr>
    </w:p>
    <w:p w14:paraId="5381FF3E" w14:textId="77777777" w:rsidR="00BF566D" w:rsidRPr="00F72A86" w:rsidRDefault="00BF566D" w:rsidP="00E2445F">
      <w:pPr>
        <w:jc w:val="both"/>
        <w:rPr>
          <w:rFonts w:ascii="Arial" w:hAnsi="Arial" w:cs="Arial"/>
          <w:rPrChange w:id="487" w:author="Wilber" w:date="2021-05-22T11:05:00Z">
            <w:rPr>
              <w:rFonts w:ascii="Arial" w:hAnsi="Arial" w:cs="Arial"/>
              <w:i/>
              <w:iCs/>
            </w:rPr>
          </w:rPrChange>
        </w:rPr>
        <w:pPrChange w:id="488" w:author="Wilber" w:date="2021-05-22T11:01:00Z">
          <w:pPr/>
        </w:pPrChange>
      </w:pPr>
      <w:r w:rsidRPr="00F72A86">
        <w:rPr>
          <w:rFonts w:ascii="Arial" w:hAnsi="Arial" w:cs="Arial"/>
          <w:rPrChange w:id="489" w:author="Wilber" w:date="2021-05-22T11:05:00Z">
            <w:rPr>
              <w:rFonts w:ascii="Arial" w:hAnsi="Arial" w:cs="Arial"/>
              <w:i/>
              <w:iCs/>
            </w:rPr>
          </w:rPrChange>
        </w:rPr>
        <w:t>1.</w:t>
      </w:r>
      <w:r w:rsidRPr="00F72A86">
        <w:rPr>
          <w:rFonts w:ascii="Arial" w:hAnsi="Arial" w:cs="Arial"/>
          <w:rPrChange w:id="490" w:author="Wilber" w:date="2021-05-22T11:05:00Z">
            <w:rPr>
              <w:rFonts w:ascii="Arial" w:hAnsi="Arial" w:cs="Arial"/>
              <w:i/>
              <w:iCs/>
            </w:rPr>
          </w:rPrChange>
        </w:rPr>
        <w:tab/>
        <w:t>Publicar proyectos que se estan desarrollando y otros eventos que se dan dentro de la organización.</w:t>
      </w:r>
    </w:p>
    <w:p w14:paraId="3D29CBEF" w14:textId="77777777" w:rsidR="00BF566D" w:rsidRPr="00F72A86" w:rsidRDefault="00BF566D" w:rsidP="00E2445F">
      <w:pPr>
        <w:jc w:val="both"/>
        <w:rPr>
          <w:rFonts w:ascii="Arial" w:hAnsi="Arial" w:cs="Arial"/>
          <w:rPrChange w:id="491" w:author="Wilber" w:date="2021-05-22T11:05:00Z">
            <w:rPr>
              <w:rFonts w:ascii="Arial" w:hAnsi="Arial" w:cs="Arial"/>
              <w:i/>
              <w:iCs/>
            </w:rPr>
          </w:rPrChange>
        </w:rPr>
        <w:pPrChange w:id="492" w:author="Wilber" w:date="2021-05-22T11:01:00Z">
          <w:pPr/>
        </w:pPrChange>
      </w:pPr>
      <w:r w:rsidRPr="00F72A86">
        <w:rPr>
          <w:rFonts w:ascii="Arial" w:hAnsi="Arial" w:cs="Arial"/>
          <w:rPrChange w:id="493" w:author="Wilber" w:date="2021-05-22T11:05:00Z">
            <w:rPr>
              <w:rFonts w:ascii="Arial" w:hAnsi="Arial" w:cs="Arial"/>
              <w:i/>
              <w:iCs/>
            </w:rPr>
          </w:rPrChange>
        </w:rPr>
        <w:t>2.</w:t>
      </w:r>
      <w:r w:rsidRPr="00F72A86">
        <w:rPr>
          <w:rFonts w:ascii="Arial" w:hAnsi="Arial" w:cs="Arial"/>
          <w:rPrChange w:id="494" w:author="Wilber" w:date="2021-05-22T11:05:00Z">
            <w:rPr>
              <w:rFonts w:ascii="Arial" w:hAnsi="Arial" w:cs="Arial"/>
              <w:i/>
              <w:iCs/>
            </w:rPr>
          </w:rPrChange>
        </w:rPr>
        <w:tab/>
        <w:t>Incluir apartado para consultas y quejas.</w:t>
      </w:r>
    </w:p>
    <w:p w14:paraId="07816492" w14:textId="77777777" w:rsidR="00BF566D" w:rsidRPr="00F72A86" w:rsidRDefault="00BF566D" w:rsidP="00E2445F">
      <w:pPr>
        <w:jc w:val="both"/>
        <w:rPr>
          <w:rFonts w:ascii="Arial" w:hAnsi="Arial" w:cs="Arial"/>
          <w:rPrChange w:id="495" w:author="Wilber" w:date="2021-05-22T11:05:00Z">
            <w:rPr>
              <w:rFonts w:ascii="Arial" w:hAnsi="Arial" w:cs="Arial"/>
              <w:i/>
              <w:iCs/>
            </w:rPr>
          </w:rPrChange>
        </w:rPr>
        <w:pPrChange w:id="496" w:author="Wilber" w:date="2021-05-22T11:01:00Z">
          <w:pPr/>
        </w:pPrChange>
      </w:pPr>
      <w:r w:rsidRPr="00F72A86">
        <w:rPr>
          <w:rFonts w:ascii="Arial" w:hAnsi="Arial" w:cs="Arial"/>
          <w:rPrChange w:id="497" w:author="Wilber" w:date="2021-05-22T11:05:00Z">
            <w:rPr>
              <w:rFonts w:ascii="Arial" w:hAnsi="Arial" w:cs="Arial"/>
              <w:i/>
              <w:iCs/>
            </w:rPr>
          </w:rPrChange>
        </w:rPr>
        <w:t>3.</w:t>
      </w:r>
      <w:r w:rsidRPr="00F72A86">
        <w:rPr>
          <w:rFonts w:ascii="Arial" w:hAnsi="Arial" w:cs="Arial"/>
          <w:rPrChange w:id="498" w:author="Wilber" w:date="2021-05-22T11:05:00Z">
            <w:rPr>
              <w:rFonts w:ascii="Arial" w:hAnsi="Arial" w:cs="Arial"/>
              <w:i/>
              <w:iCs/>
            </w:rPr>
          </w:rPrChange>
        </w:rPr>
        <w:tab/>
        <w:t>Modulo para gestionar departamento administrativo.</w:t>
      </w:r>
    </w:p>
    <w:p w14:paraId="09FBF93A" w14:textId="77777777" w:rsidR="00BF566D" w:rsidRPr="00F72A86" w:rsidRDefault="00BF566D" w:rsidP="00E2445F">
      <w:pPr>
        <w:jc w:val="both"/>
        <w:rPr>
          <w:rFonts w:ascii="Arial" w:hAnsi="Arial" w:cs="Arial"/>
          <w:rPrChange w:id="499" w:author="Wilber" w:date="2021-05-22T11:05:00Z">
            <w:rPr>
              <w:rFonts w:ascii="Arial" w:hAnsi="Arial" w:cs="Arial"/>
              <w:i/>
              <w:iCs/>
            </w:rPr>
          </w:rPrChange>
        </w:rPr>
        <w:pPrChange w:id="500" w:author="Wilber" w:date="2021-05-22T11:01:00Z">
          <w:pPr/>
        </w:pPrChange>
      </w:pPr>
      <w:r w:rsidRPr="00F72A86">
        <w:rPr>
          <w:rFonts w:ascii="Arial" w:hAnsi="Arial" w:cs="Arial"/>
          <w:rPrChange w:id="501" w:author="Wilber" w:date="2021-05-22T11:05:00Z">
            <w:rPr>
              <w:rFonts w:ascii="Arial" w:hAnsi="Arial" w:cs="Arial"/>
              <w:i/>
              <w:iCs/>
            </w:rPr>
          </w:rPrChange>
        </w:rPr>
        <w:t>4.</w:t>
      </w:r>
      <w:r w:rsidRPr="00F72A86">
        <w:rPr>
          <w:rFonts w:ascii="Arial" w:hAnsi="Arial" w:cs="Arial"/>
          <w:rPrChange w:id="502" w:author="Wilber" w:date="2021-05-22T11:05:00Z">
            <w:rPr>
              <w:rFonts w:ascii="Arial" w:hAnsi="Arial" w:cs="Arial"/>
              <w:i/>
              <w:iCs/>
            </w:rPr>
          </w:rPrChange>
        </w:rPr>
        <w:tab/>
        <w:t>Modulo para gestionar departamento de secretaria</w:t>
      </w:r>
    </w:p>
    <w:p w14:paraId="2294E4CA" w14:textId="77777777" w:rsidR="00BF566D" w:rsidRPr="00F72A86" w:rsidRDefault="00BF566D" w:rsidP="00E2445F">
      <w:pPr>
        <w:jc w:val="both"/>
        <w:rPr>
          <w:rFonts w:ascii="Arial" w:hAnsi="Arial" w:cs="Arial"/>
          <w:rPrChange w:id="503" w:author="Wilber" w:date="2021-05-22T11:05:00Z">
            <w:rPr>
              <w:rFonts w:ascii="Arial" w:hAnsi="Arial" w:cs="Arial"/>
              <w:i/>
              <w:iCs/>
            </w:rPr>
          </w:rPrChange>
        </w:rPr>
        <w:pPrChange w:id="504" w:author="Wilber" w:date="2021-05-22T11:01:00Z">
          <w:pPr/>
        </w:pPrChange>
      </w:pPr>
      <w:r w:rsidRPr="00F72A86">
        <w:rPr>
          <w:rFonts w:ascii="Arial" w:hAnsi="Arial" w:cs="Arial"/>
          <w:rPrChange w:id="505" w:author="Wilber" w:date="2021-05-22T11:05:00Z">
            <w:rPr>
              <w:rFonts w:ascii="Arial" w:hAnsi="Arial" w:cs="Arial"/>
              <w:i/>
              <w:iCs/>
            </w:rPr>
          </w:rPrChange>
        </w:rPr>
        <w:t>5.</w:t>
      </w:r>
      <w:r w:rsidRPr="00F72A86">
        <w:rPr>
          <w:rFonts w:ascii="Arial" w:hAnsi="Arial" w:cs="Arial"/>
          <w:rPrChange w:id="506" w:author="Wilber" w:date="2021-05-22T11:05:00Z">
            <w:rPr>
              <w:rFonts w:ascii="Arial" w:hAnsi="Arial" w:cs="Arial"/>
              <w:i/>
              <w:iCs/>
            </w:rPr>
          </w:rPrChange>
        </w:rPr>
        <w:tab/>
        <w:t>Modulo para gestionar departamentos de tierras.</w:t>
      </w:r>
    </w:p>
    <w:p w14:paraId="4519CE22" w14:textId="77777777" w:rsidR="00BF566D" w:rsidRPr="00F72A86" w:rsidRDefault="00BF566D" w:rsidP="00E2445F">
      <w:pPr>
        <w:jc w:val="both"/>
        <w:rPr>
          <w:rFonts w:ascii="Arial" w:hAnsi="Arial" w:cs="Arial"/>
          <w:rPrChange w:id="507" w:author="Wilber" w:date="2021-05-22T11:05:00Z">
            <w:rPr>
              <w:rFonts w:ascii="Arial" w:hAnsi="Arial" w:cs="Arial"/>
              <w:i/>
              <w:iCs/>
            </w:rPr>
          </w:rPrChange>
        </w:rPr>
        <w:pPrChange w:id="508" w:author="Wilber" w:date="2021-05-22T11:01:00Z">
          <w:pPr/>
        </w:pPrChange>
      </w:pPr>
      <w:r w:rsidRPr="00F72A86">
        <w:rPr>
          <w:rFonts w:ascii="Arial" w:hAnsi="Arial" w:cs="Arial"/>
          <w:rPrChange w:id="509" w:author="Wilber" w:date="2021-05-22T11:05:00Z">
            <w:rPr>
              <w:rFonts w:ascii="Arial" w:hAnsi="Arial" w:cs="Arial"/>
              <w:i/>
              <w:iCs/>
            </w:rPr>
          </w:rPrChange>
        </w:rPr>
        <w:t>6.</w:t>
      </w:r>
      <w:r w:rsidRPr="00F72A86">
        <w:rPr>
          <w:rFonts w:ascii="Arial" w:hAnsi="Arial" w:cs="Arial"/>
          <w:rPrChange w:id="510" w:author="Wilber" w:date="2021-05-22T11:05:00Z">
            <w:rPr>
              <w:rFonts w:ascii="Arial" w:hAnsi="Arial" w:cs="Arial"/>
              <w:i/>
              <w:iCs/>
            </w:rPr>
          </w:rPrChange>
        </w:rPr>
        <w:tab/>
        <w:t>Modulo para gestionar consejos de vecinos.</w:t>
      </w:r>
    </w:p>
    <w:p w14:paraId="0A05C366" w14:textId="77777777" w:rsidR="00BF566D" w:rsidRPr="00F72A86" w:rsidRDefault="00BF566D" w:rsidP="00E2445F">
      <w:pPr>
        <w:jc w:val="both"/>
        <w:rPr>
          <w:rFonts w:ascii="Arial" w:hAnsi="Arial" w:cs="Arial"/>
          <w:rPrChange w:id="511" w:author="Wilber" w:date="2021-05-22T11:05:00Z">
            <w:rPr>
              <w:rFonts w:ascii="Arial" w:hAnsi="Arial" w:cs="Arial"/>
              <w:i/>
              <w:iCs/>
            </w:rPr>
          </w:rPrChange>
        </w:rPr>
        <w:pPrChange w:id="512" w:author="Wilber" w:date="2021-05-22T11:01:00Z">
          <w:pPr/>
        </w:pPrChange>
      </w:pPr>
      <w:r w:rsidRPr="00F72A86">
        <w:rPr>
          <w:rFonts w:ascii="Arial" w:hAnsi="Arial" w:cs="Arial"/>
          <w:rPrChange w:id="513" w:author="Wilber" w:date="2021-05-22T11:05:00Z">
            <w:rPr>
              <w:rFonts w:ascii="Arial" w:hAnsi="Arial" w:cs="Arial"/>
              <w:i/>
              <w:iCs/>
            </w:rPr>
          </w:rPrChange>
        </w:rPr>
        <w:t>7.</w:t>
      </w:r>
      <w:r w:rsidRPr="00F72A86">
        <w:rPr>
          <w:rFonts w:ascii="Arial" w:hAnsi="Arial" w:cs="Arial"/>
          <w:rPrChange w:id="514" w:author="Wilber" w:date="2021-05-22T11:05:00Z">
            <w:rPr>
              <w:rFonts w:ascii="Arial" w:hAnsi="Arial" w:cs="Arial"/>
              <w:i/>
              <w:iCs/>
            </w:rPr>
          </w:rPrChange>
        </w:rPr>
        <w:tab/>
        <w:t>Modulo para gestionar comites de deportes.</w:t>
      </w:r>
    </w:p>
    <w:p w14:paraId="1A25D9C1" w14:textId="77777777" w:rsidR="00E16B8B" w:rsidRPr="00F72A86" w:rsidRDefault="00E16B8B" w:rsidP="00E2445F">
      <w:pPr>
        <w:pStyle w:val="Ttulo2"/>
        <w:jc w:val="both"/>
        <w:pPrChange w:id="515" w:author="Wilber" w:date="2021-05-22T11:01:00Z">
          <w:pPr>
            <w:pStyle w:val="Ttulo2"/>
          </w:pPr>
        </w:pPrChange>
      </w:pPr>
      <w:bookmarkStart w:id="516" w:name="_Toc18551422"/>
      <w:r w:rsidRPr="00F72A86">
        <w:lastRenderedPageBreak/>
        <w:t>Business Risks</w:t>
      </w:r>
      <w:bookmarkEnd w:id="516"/>
    </w:p>
    <w:p w14:paraId="391F6F58" w14:textId="1A7214C8" w:rsidR="00BF566D" w:rsidRPr="00F72A86" w:rsidRDefault="00BF566D" w:rsidP="00E2445F">
      <w:pPr>
        <w:jc w:val="both"/>
        <w:rPr>
          <w:rFonts w:ascii="Arial" w:hAnsi="Arial" w:cs="Arial"/>
          <w:rPrChange w:id="517" w:author="Wilber" w:date="2021-05-22T11:05:00Z">
            <w:rPr>
              <w:rFonts w:ascii="Arial" w:hAnsi="Arial" w:cs="Arial"/>
              <w:i/>
              <w:iCs/>
            </w:rPr>
          </w:rPrChange>
        </w:rPr>
        <w:pPrChange w:id="518" w:author="Wilber" w:date="2021-05-22T11:01:00Z">
          <w:pPr/>
        </w:pPrChange>
      </w:pPr>
      <w:r w:rsidRPr="00F72A86">
        <w:rPr>
          <w:rFonts w:ascii="Arial" w:hAnsi="Arial" w:cs="Arial"/>
          <w:rPrChange w:id="519" w:author="Wilber" w:date="2021-05-22T11:05:00Z">
            <w:rPr>
              <w:rFonts w:ascii="Arial" w:hAnsi="Arial" w:cs="Arial"/>
              <w:i/>
              <w:iCs/>
            </w:rPr>
          </w:rPrChange>
        </w:rPr>
        <w:t xml:space="preserve">El riesgo comercial que </w:t>
      </w:r>
      <w:del w:id="520" w:author="Wilber" w:date="2021-05-22T11:14:00Z">
        <w:r w:rsidRPr="00F72A86" w:rsidDel="00F72A86">
          <w:rPr>
            <w:rFonts w:ascii="Arial" w:hAnsi="Arial" w:cs="Arial"/>
            <w:rPrChange w:id="521" w:author="Wilber" w:date="2021-05-22T11:05:00Z">
              <w:rPr>
                <w:rFonts w:ascii="Arial" w:hAnsi="Arial" w:cs="Arial"/>
                <w:i/>
                <w:iCs/>
              </w:rPr>
            </w:rPrChange>
          </w:rPr>
          <w:delText xml:space="preserve">podria </w:delText>
        </w:r>
      </w:del>
      <w:ins w:id="522" w:author="Wilber" w:date="2021-05-22T11:14:00Z">
        <w:r w:rsidR="00F72A86">
          <w:rPr>
            <w:rFonts w:ascii="Arial" w:hAnsi="Arial" w:cs="Arial"/>
          </w:rPr>
          <w:t xml:space="preserve"> podría</w:t>
        </w:r>
        <w:r w:rsidR="00F72A86" w:rsidRPr="00F72A86">
          <w:rPr>
            <w:rFonts w:ascii="Arial" w:hAnsi="Arial" w:cs="Arial"/>
            <w:rPrChange w:id="523" w:author="Wilber" w:date="2021-05-22T11:05:00Z">
              <w:rPr>
                <w:rFonts w:ascii="Arial" w:hAnsi="Arial" w:cs="Arial"/>
                <w:i/>
                <w:iCs/>
              </w:rPr>
            </w:rPrChange>
          </w:rPr>
          <w:t xml:space="preserve"> </w:t>
        </w:r>
      </w:ins>
      <w:r w:rsidRPr="00F72A86">
        <w:rPr>
          <w:rFonts w:ascii="Arial" w:hAnsi="Arial" w:cs="Arial"/>
          <w:rPrChange w:id="524" w:author="Wilber" w:date="2021-05-22T11:05:00Z">
            <w:rPr>
              <w:rFonts w:ascii="Arial" w:hAnsi="Arial" w:cs="Arial"/>
              <w:i/>
              <w:iCs/>
            </w:rPr>
          </w:rPrChange>
        </w:rPr>
        <w:t xml:space="preserve">enfrentar el producto cuando sea lanzado a funcionar ya que muchas personas empezaran  hacer uso de dicho y desde ahí se van generando comentarios si en verdad les agrada el producto, de acuerdo a como se visualiza la pagina web o  hay funcionalidades que nos les llama la atencion, esto </w:t>
      </w:r>
      <w:del w:id="525" w:author="Wilber" w:date="2021-05-22T11:15:00Z">
        <w:r w:rsidRPr="00F72A86" w:rsidDel="00ED36F0">
          <w:rPr>
            <w:rFonts w:ascii="Arial" w:hAnsi="Arial" w:cs="Arial"/>
            <w:rPrChange w:id="526" w:author="Wilber" w:date="2021-05-22T11:05:00Z">
              <w:rPr>
                <w:rFonts w:ascii="Arial" w:hAnsi="Arial" w:cs="Arial"/>
                <w:i/>
                <w:iCs/>
              </w:rPr>
            </w:rPrChange>
          </w:rPr>
          <w:delText xml:space="preserve">provocaria </w:delText>
        </w:r>
      </w:del>
      <w:ins w:id="527" w:author="Wilber" w:date="2021-05-22T11:15:00Z">
        <w:r w:rsidR="00ED36F0">
          <w:rPr>
            <w:rFonts w:ascii="Arial" w:hAnsi="Arial" w:cs="Arial"/>
          </w:rPr>
          <w:t xml:space="preserve"> provo</w:t>
        </w:r>
      </w:ins>
      <w:ins w:id="528" w:author="Wilber" w:date="2021-05-22T11:16:00Z">
        <w:r w:rsidR="00ED36F0">
          <w:rPr>
            <w:rFonts w:ascii="Arial" w:hAnsi="Arial" w:cs="Arial"/>
          </w:rPr>
          <w:t>caría</w:t>
        </w:r>
      </w:ins>
      <w:ins w:id="529" w:author="Wilber" w:date="2021-05-22T11:15:00Z">
        <w:r w:rsidR="00ED36F0" w:rsidRPr="00F72A86">
          <w:rPr>
            <w:rFonts w:ascii="Arial" w:hAnsi="Arial" w:cs="Arial"/>
            <w:rPrChange w:id="530" w:author="Wilber" w:date="2021-05-22T11:05:00Z">
              <w:rPr>
                <w:rFonts w:ascii="Arial" w:hAnsi="Arial" w:cs="Arial"/>
                <w:i/>
                <w:iCs/>
              </w:rPr>
            </w:rPrChange>
          </w:rPr>
          <w:t xml:space="preserve"> </w:t>
        </w:r>
      </w:ins>
      <w:r w:rsidRPr="00F72A86">
        <w:rPr>
          <w:rFonts w:ascii="Arial" w:hAnsi="Arial" w:cs="Arial"/>
          <w:rPrChange w:id="531" w:author="Wilber" w:date="2021-05-22T11:05:00Z">
            <w:rPr>
              <w:rFonts w:ascii="Arial" w:hAnsi="Arial" w:cs="Arial"/>
              <w:i/>
              <w:iCs/>
            </w:rPr>
          </w:rPrChange>
        </w:rPr>
        <w:t xml:space="preserve">que no tenga muchas visitas y </w:t>
      </w:r>
      <w:del w:id="532" w:author="Wilber" w:date="2021-05-22T11:16:00Z">
        <w:r w:rsidRPr="00F72A86" w:rsidDel="00ED36F0">
          <w:rPr>
            <w:rFonts w:ascii="Arial" w:hAnsi="Arial" w:cs="Arial"/>
            <w:rPrChange w:id="533" w:author="Wilber" w:date="2021-05-22T11:05:00Z">
              <w:rPr>
                <w:rFonts w:ascii="Arial" w:hAnsi="Arial" w:cs="Arial"/>
                <w:i/>
                <w:iCs/>
              </w:rPr>
            </w:rPrChange>
          </w:rPr>
          <w:delText xml:space="preserve">podria </w:delText>
        </w:r>
      </w:del>
      <w:ins w:id="534" w:author="Wilber" w:date="2021-05-22T11:16:00Z">
        <w:r w:rsidR="00ED36F0">
          <w:rPr>
            <w:rFonts w:ascii="Arial" w:hAnsi="Arial" w:cs="Arial"/>
          </w:rPr>
          <w:t>podría</w:t>
        </w:r>
        <w:r w:rsidR="00ED36F0" w:rsidRPr="00F72A86">
          <w:rPr>
            <w:rFonts w:ascii="Arial" w:hAnsi="Arial" w:cs="Arial"/>
            <w:rPrChange w:id="535" w:author="Wilber" w:date="2021-05-22T11:05:00Z">
              <w:rPr>
                <w:rFonts w:ascii="Arial" w:hAnsi="Arial" w:cs="Arial"/>
                <w:i/>
                <w:iCs/>
              </w:rPr>
            </w:rPrChange>
          </w:rPr>
          <w:t xml:space="preserve"> </w:t>
        </w:r>
      </w:ins>
      <w:r w:rsidRPr="00F72A86">
        <w:rPr>
          <w:rFonts w:ascii="Arial" w:hAnsi="Arial" w:cs="Arial"/>
          <w:rPrChange w:id="536" w:author="Wilber" w:date="2021-05-22T11:05:00Z">
            <w:rPr>
              <w:rFonts w:ascii="Arial" w:hAnsi="Arial" w:cs="Arial"/>
              <w:i/>
              <w:iCs/>
            </w:rPr>
          </w:rPrChange>
        </w:rPr>
        <w:t>quedar obsoleto generando una inconformidad a la organización.</w:t>
      </w:r>
    </w:p>
    <w:p w14:paraId="05FF5F96" w14:textId="77777777" w:rsidR="00BF566D" w:rsidRPr="00F72A86" w:rsidRDefault="00BF566D" w:rsidP="00E2445F">
      <w:pPr>
        <w:jc w:val="both"/>
        <w:rPr>
          <w:rFonts w:ascii="Arial" w:hAnsi="Arial" w:cs="Arial"/>
          <w:rPrChange w:id="537" w:author="Wilber" w:date="2021-05-22T11:05:00Z">
            <w:rPr>
              <w:rFonts w:ascii="Arial" w:hAnsi="Arial" w:cs="Arial"/>
              <w:i/>
              <w:iCs/>
            </w:rPr>
          </w:rPrChange>
        </w:rPr>
        <w:pPrChange w:id="538" w:author="Wilber" w:date="2021-05-22T11:01:00Z">
          <w:pPr/>
        </w:pPrChange>
      </w:pPr>
      <w:r w:rsidRPr="00F72A86">
        <w:rPr>
          <w:rFonts w:ascii="Arial" w:hAnsi="Arial" w:cs="Arial"/>
          <w:rPrChange w:id="539" w:author="Wilber" w:date="2021-05-22T11:05:00Z">
            <w:rPr>
              <w:rFonts w:ascii="Arial" w:hAnsi="Arial" w:cs="Arial"/>
              <w:i/>
              <w:iCs/>
            </w:rPr>
          </w:rPrChange>
        </w:rPr>
        <w:t>Para prevenir todo estos riesgos comerciales se tomaran ciertas acciones para que no se genere un impacto negativo a la empresa.</w:t>
      </w:r>
    </w:p>
    <w:p w14:paraId="31029E16" w14:textId="77777777" w:rsidR="00BF566D" w:rsidRPr="00F72A86" w:rsidRDefault="00BF566D" w:rsidP="00E2445F">
      <w:pPr>
        <w:numPr>
          <w:ilvl w:val="0"/>
          <w:numId w:val="12"/>
        </w:numPr>
        <w:jc w:val="both"/>
        <w:rPr>
          <w:rFonts w:ascii="Arial" w:hAnsi="Arial" w:cs="Arial"/>
          <w:rPrChange w:id="540" w:author="Wilber" w:date="2021-05-22T11:05:00Z">
            <w:rPr>
              <w:rFonts w:ascii="Arial" w:hAnsi="Arial" w:cs="Arial"/>
              <w:i/>
              <w:iCs/>
            </w:rPr>
          </w:rPrChange>
        </w:rPr>
        <w:pPrChange w:id="541" w:author="Wilber" w:date="2021-05-22T11:01:00Z">
          <w:pPr>
            <w:numPr>
              <w:numId w:val="12"/>
            </w:numPr>
            <w:ind w:left="720" w:hanging="360"/>
          </w:pPr>
        </w:pPrChange>
      </w:pPr>
      <w:r w:rsidRPr="00F72A86">
        <w:rPr>
          <w:rFonts w:ascii="Arial" w:hAnsi="Arial" w:cs="Arial"/>
          <w:rPrChange w:id="542" w:author="Wilber" w:date="2021-05-22T11:05:00Z">
            <w:rPr>
              <w:rFonts w:ascii="Arial" w:hAnsi="Arial" w:cs="Arial"/>
              <w:i/>
              <w:iCs/>
            </w:rPr>
          </w:rPrChange>
        </w:rPr>
        <w:t>Que la implementacion de la pagina web sea agradable, facil de entender y usar para el usuario.</w:t>
      </w:r>
    </w:p>
    <w:p w14:paraId="4C778C5B" w14:textId="77777777" w:rsidR="00BF566D" w:rsidRPr="00F72A86" w:rsidRDefault="00BF566D" w:rsidP="00E2445F">
      <w:pPr>
        <w:numPr>
          <w:ilvl w:val="0"/>
          <w:numId w:val="12"/>
        </w:numPr>
        <w:jc w:val="both"/>
        <w:rPr>
          <w:rFonts w:ascii="Arial" w:hAnsi="Arial" w:cs="Arial"/>
          <w:rPrChange w:id="543" w:author="Wilber" w:date="2021-05-22T11:05:00Z">
            <w:rPr>
              <w:rFonts w:ascii="Arial" w:hAnsi="Arial" w:cs="Arial"/>
              <w:i/>
              <w:iCs/>
            </w:rPr>
          </w:rPrChange>
        </w:rPr>
        <w:pPrChange w:id="544" w:author="Wilber" w:date="2021-05-22T11:01:00Z">
          <w:pPr>
            <w:numPr>
              <w:numId w:val="12"/>
            </w:numPr>
            <w:ind w:left="720" w:hanging="360"/>
          </w:pPr>
        </w:pPrChange>
      </w:pPr>
      <w:r w:rsidRPr="00F72A86">
        <w:rPr>
          <w:rFonts w:ascii="Arial" w:hAnsi="Arial" w:cs="Arial"/>
          <w:rPrChange w:id="545" w:author="Wilber" w:date="2021-05-22T11:05:00Z">
            <w:rPr>
              <w:rFonts w:ascii="Arial" w:hAnsi="Arial" w:cs="Arial"/>
              <w:i/>
              <w:iCs/>
            </w:rPr>
          </w:rPrChange>
        </w:rPr>
        <w:t>Valorar cada detalle de la pagina, si cumple con los requisitos necesarios para ser lanzado al publico.</w:t>
      </w:r>
    </w:p>
    <w:p w14:paraId="21505B26" w14:textId="77777777" w:rsidR="00BF566D" w:rsidRPr="00F72A86" w:rsidRDefault="00BF566D" w:rsidP="00E2445F">
      <w:pPr>
        <w:numPr>
          <w:ilvl w:val="0"/>
          <w:numId w:val="12"/>
        </w:numPr>
        <w:jc w:val="both"/>
        <w:rPr>
          <w:rFonts w:ascii="Arial" w:hAnsi="Arial" w:cs="Arial"/>
          <w:rPrChange w:id="546" w:author="Wilber" w:date="2021-05-22T11:05:00Z">
            <w:rPr>
              <w:rFonts w:ascii="Arial" w:hAnsi="Arial" w:cs="Arial"/>
              <w:i/>
              <w:iCs/>
            </w:rPr>
          </w:rPrChange>
        </w:rPr>
        <w:pPrChange w:id="547" w:author="Wilber" w:date="2021-05-22T11:01:00Z">
          <w:pPr>
            <w:numPr>
              <w:numId w:val="12"/>
            </w:numPr>
            <w:ind w:left="720" w:hanging="360"/>
          </w:pPr>
        </w:pPrChange>
      </w:pPr>
      <w:r w:rsidRPr="00F72A86">
        <w:rPr>
          <w:rFonts w:ascii="Arial" w:hAnsi="Arial" w:cs="Arial"/>
          <w:rPrChange w:id="548" w:author="Wilber" w:date="2021-05-22T11:05:00Z">
            <w:rPr>
              <w:rFonts w:ascii="Arial" w:hAnsi="Arial" w:cs="Arial"/>
              <w:i/>
              <w:iCs/>
            </w:rPr>
          </w:rPrChange>
        </w:rPr>
        <w:t>Con una buena implementacion se evita impactos negativos.</w:t>
      </w:r>
    </w:p>
    <w:p w14:paraId="22C57D59" w14:textId="1B2A519A" w:rsidR="00BF566D" w:rsidDel="00ED36F0" w:rsidRDefault="00BF566D" w:rsidP="00E2445F">
      <w:pPr>
        <w:jc w:val="both"/>
        <w:rPr>
          <w:del w:id="549" w:author="Wilber" w:date="2021-05-22T11:15:00Z"/>
        </w:rPr>
      </w:pPr>
      <w:r w:rsidRPr="00F72A86">
        <w:rPr>
          <w:rFonts w:ascii="Arial" w:hAnsi="Arial" w:cs="Arial"/>
          <w:rPrChange w:id="550" w:author="Wilber" w:date="2021-05-22T11:05:00Z">
            <w:rPr>
              <w:rFonts w:ascii="Arial" w:hAnsi="Arial" w:cs="Arial"/>
              <w:i/>
              <w:iCs/>
            </w:rPr>
          </w:rPrChange>
        </w:rPr>
        <w:t>Con todo esto buscamos prevenir los riesgos que podrian ocurrir y asi corregirlos al instante para que no sea problemas para la organización ya que lo que se busca es fortalecer sus actividades con el proyecto propuesto y hacer que esta se movilice mas rapido con una pagina web.</w:t>
      </w:r>
    </w:p>
    <w:p w14:paraId="41893A7E" w14:textId="2BD53038" w:rsidR="00ED36F0" w:rsidRPr="00ED36F0" w:rsidRDefault="00ED36F0" w:rsidP="00E2445F">
      <w:pPr>
        <w:jc w:val="both"/>
        <w:rPr>
          <w:ins w:id="551" w:author="Wilber" w:date="2021-05-22T11:15:00Z"/>
          <w:rFonts w:ascii="Arial" w:hAnsi="Arial" w:cs="Arial"/>
          <w:rPrChange w:id="552" w:author="Wilber" w:date="2021-05-22T11:16:00Z">
            <w:rPr>
              <w:ins w:id="553" w:author="Wilber" w:date="2021-05-22T11:15:00Z"/>
              <w:rFonts w:ascii="Arial" w:hAnsi="Arial" w:cs="Arial"/>
              <w:i/>
              <w:iCs/>
            </w:rPr>
          </w:rPrChange>
        </w:rPr>
        <w:pPrChange w:id="554" w:author="Wilber" w:date="2021-05-22T11:01:00Z">
          <w:pPr/>
        </w:pPrChange>
      </w:pPr>
      <w:ins w:id="555" w:author="Wilber" w:date="2021-05-22T11:15:00Z">
        <w:r w:rsidRPr="00ED36F0">
          <w:rPr>
            <w:rFonts w:ascii="Arial" w:hAnsi="Arial" w:cs="Arial"/>
            <w:rPrChange w:id="556" w:author="Wilber" w:date="2021-05-22T11:16:00Z">
              <w:rPr/>
            </w:rPrChange>
          </w:rPr>
          <w:t>Redacción confusa</w:t>
        </w:r>
      </w:ins>
      <w:ins w:id="557" w:author="Wilber" w:date="2021-05-22T11:16:00Z">
        <w:r>
          <w:rPr>
            <w:rFonts w:ascii="Arial" w:hAnsi="Arial" w:cs="Arial"/>
          </w:rPr>
          <w:t>.</w:t>
        </w:r>
      </w:ins>
    </w:p>
    <w:p w14:paraId="0D66902F" w14:textId="4D38E808" w:rsidR="00BF566D" w:rsidRPr="00F72A86" w:rsidRDefault="00BF566D" w:rsidP="00E2445F">
      <w:pPr>
        <w:jc w:val="both"/>
        <w:pPrChange w:id="558" w:author="Wilber" w:date="2021-05-22T11:01:00Z">
          <w:pPr/>
        </w:pPrChange>
      </w:pPr>
    </w:p>
    <w:p w14:paraId="32B60E2D" w14:textId="77777777" w:rsidR="00E16B8B" w:rsidRPr="00F72A86" w:rsidRDefault="00E16B8B" w:rsidP="00E2445F">
      <w:pPr>
        <w:pStyle w:val="Ttulo1"/>
        <w:jc w:val="both"/>
        <w:rPr>
          <w:rPrChange w:id="559" w:author="Wilber" w:date="2021-05-22T11:05:00Z">
            <w:rPr/>
          </w:rPrChange>
        </w:rPr>
        <w:pPrChange w:id="560" w:author="Wilber" w:date="2021-05-22T11:01:00Z">
          <w:pPr>
            <w:pStyle w:val="Ttulo1"/>
          </w:pPr>
        </w:pPrChange>
      </w:pPr>
      <w:bookmarkStart w:id="561" w:name="_Toc18551423"/>
      <w:r w:rsidRPr="00F72A86">
        <w:rPr>
          <w:rPrChange w:id="562" w:author="Wilber" w:date="2021-05-22T11:05:00Z">
            <w:rPr/>
          </w:rPrChange>
        </w:rPr>
        <w:t>Vision of the Solution</w:t>
      </w:r>
      <w:bookmarkEnd w:id="561"/>
    </w:p>
    <w:p w14:paraId="0D4AA98B" w14:textId="77777777" w:rsidR="00FF693F" w:rsidRPr="00F72A86" w:rsidRDefault="00FF693F" w:rsidP="00E2445F">
      <w:pPr>
        <w:jc w:val="both"/>
        <w:rPr>
          <w:rFonts w:ascii="Arial" w:hAnsi="Arial" w:cs="Arial"/>
          <w:lang w:val="es"/>
          <w:rPrChange w:id="563" w:author="Wilber" w:date="2021-05-22T11:05:00Z">
            <w:rPr>
              <w:rFonts w:ascii="Arial" w:hAnsi="Arial" w:cs="Arial"/>
              <w:i/>
              <w:iCs/>
              <w:lang w:val="es"/>
            </w:rPr>
          </w:rPrChange>
        </w:rPr>
        <w:pPrChange w:id="564" w:author="Wilber" w:date="2021-05-22T11:01:00Z">
          <w:pPr/>
        </w:pPrChange>
      </w:pPr>
      <w:bookmarkStart w:id="565" w:name="_Toc18551424"/>
      <w:r w:rsidRPr="00F72A86">
        <w:rPr>
          <w:rFonts w:ascii="Arial" w:hAnsi="Arial" w:cs="Arial"/>
          <w:lang w:val="es"/>
          <w:rPrChange w:id="566" w:author="Wilber" w:date="2021-05-22T11:05:00Z">
            <w:rPr>
              <w:rFonts w:ascii="Arial" w:hAnsi="Arial" w:cs="Arial"/>
              <w:i/>
              <w:iCs/>
              <w:lang w:val="es"/>
            </w:rPr>
          </w:rPrChange>
        </w:rPr>
        <w:t>Proveer una herramienta que ayude a facilitar el trabajo y organización de la empresa. Que le permita progresar hacia una mejora continua en sus diferentes áreas. Y qué través de ello, generar un alto grado de satisfacción hacia el cliente.</w:t>
      </w:r>
    </w:p>
    <w:p w14:paraId="04570122" w14:textId="77777777" w:rsidR="00E16B8B" w:rsidRPr="00F72A86" w:rsidRDefault="00E16B8B" w:rsidP="00E2445F">
      <w:pPr>
        <w:pStyle w:val="Ttulo2"/>
        <w:jc w:val="both"/>
        <w:pPrChange w:id="567" w:author="Wilber" w:date="2021-05-22T11:01:00Z">
          <w:pPr>
            <w:pStyle w:val="Ttulo2"/>
          </w:pPr>
        </w:pPrChange>
      </w:pPr>
      <w:r w:rsidRPr="00F72A86">
        <w:t>Vision Statement</w:t>
      </w:r>
      <w:bookmarkEnd w:id="565"/>
    </w:p>
    <w:p w14:paraId="18D31B58" w14:textId="60872528" w:rsidR="00FF693F" w:rsidRPr="00F72A86" w:rsidRDefault="00FF693F" w:rsidP="00E2445F">
      <w:pPr>
        <w:pStyle w:val="Textoindependiente"/>
        <w:jc w:val="both"/>
        <w:rPr>
          <w:rFonts w:cs="Arial"/>
          <w:i w:val="0"/>
          <w:sz w:val="24"/>
          <w:szCs w:val="22"/>
          <w:rPrChange w:id="568" w:author="Wilber" w:date="2021-05-22T11:05:00Z">
            <w:rPr>
              <w:rFonts w:cs="Arial"/>
              <w:sz w:val="24"/>
              <w:szCs w:val="22"/>
            </w:rPr>
          </w:rPrChange>
        </w:rPr>
        <w:pPrChange w:id="569" w:author="Wilber" w:date="2021-05-22T11:01:00Z">
          <w:pPr>
            <w:pStyle w:val="Textoindependiente"/>
          </w:pPr>
        </w:pPrChange>
      </w:pPr>
      <w:bookmarkStart w:id="570" w:name="_Toc18551425"/>
      <w:del w:id="571" w:author="Wilber" w:date="2021-05-22T11:18:00Z">
        <w:r w:rsidRPr="00F72A86" w:rsidDel="007B57D0">
          <w:rPr>
            <w:rFonts w:cs="Arial"/>
            <w:i w:val="0"/>
            <w:sz w:val="24"/>
            <w:szCs w:val="22"/>
            <w:lang w:val="es"/>
            <w:rPrChange w:id="572" w:author="Wilber" w:date="2021-05-22T11:05:00Z">
              <w:rPr>
                <w:rFonts w:cs="Arial"/>
                <w:sz w:val="24"/>
                <w:szCs w:val="22"/>
                <w:lang w:val="es"/>
              </w:rPr>
            </w:rPrChange>
          </w:rPr>
          <w:delText>Se espera que con este sistema informático que se vaya a desarrollar se cumplan las expectativas de los clientes, y que este mismo les venga a dar mas soluciones.</w:delText>
        </w:r>
      </w:del>
      <w:ins w:id="573" w:author="Wilber" w:date="2021-05-22T11:18:00Z">
        <w:r w:rsidR="007B57D0">
          <w:rPr>
            <w:rFonts w:cs="Arial"/>
            <w:i w:val="0"/>
            <w:sz w:val="24"/>
            <w:szCs w:val="22"/>
            <w:lang w:val="es"/>
          </w:rPr>
          <w:t xml:space="preserve"> </w:t>
        </w:r>
      </w:ins>
      <w:r w:rsidRPr="00F72A86">
        <w:rPr>
          <w:rFonts w:cs="Arial"/>
          <w:i w:val="0"/>
          <w:sz w:val="24"/>
          <w:szCs w:val="22"/>
          <w:lang w:val="es"/>
          <w:rPrChange w:id="574" w:author="Wilber" w:date="2021-05-22T11:05:00Z">
            <w:rPr>
              <w:rFonts w:cs="Arial"/>
              <w:sz w:val="24"/>
              <w:szCs w:val="22"/>
              <w:lang w:val="es"/>
            </w:rPr>
          </w:rPrChange>
        </w:rPr>
        <w:t xml:space="preserve"> Dar solución al problema y compensar con </w:t>
      </w:r>
      <w:del w:id="575" w:author="Wilber" w:date="2021-05-22T11:18:00Z">
        <w:r w:rsidRPr="00F72A86" w:rsidDel="007B57D0">
          <w:rPr>
            <w:rFonts w:cs="Arial"/>
            <w:i w:val="0"/>
            <w:sz w:val="24"/>
            <w:szCs w:val="22"/>
            <w:lang w:val="es"/>
            <w:rPrChange w:id="576" w:author="Wilber" w:date="2021-05-22T11:05:00Z">
              <w:rPr>
                <w:rFonts w:cs="Arial"/>
                <w:sz w:val="24"/>
                <w:szCs w:val="22"/>
                <w:lang w:val="es"/>
              </w:rPr>
            </w:rPrChange>
          </w:rPr>
          <w:delText xml:space="preserve">aun </w:delText>
        </w:r>
      </w:del>
      <w:ins w:id="577" w:author="Wilber" w:date="2021-05-22T11:18:00Z">
        <w:r w:rsidR="007B57D0">
          <w:rPr>
            <w:rFonts w:cs="Arial"/>
            <w:i w:val="0"/>
            <w:sz w:val="24"/>
            <w:szCs w:val="22"/>
            <w:lang w:val="es"/>
          </w:rPr>
          <w:t xml:space="preserve"> </w:t>
        </w:r>
        <w:r w:rsidR="007B57D0" w:rsidRPr="00F72A86">
          <w:rPr>
            <w:rFonts w:cs="Arial"/>
            <w:i w:val="0"/>
            <w:sz w:val="24"/>
            <w:szCs w:val="22"/>
            <w:lang w:val="es"/>
            <w:rPrChange w:id="578" w:author="Wilber" w:date="2021-05-22T11:05:00Z">
              <w:rPr>
                <w:rFonts w:cs="Arial"/>
                <w:sz w:val="24"/>
                <w:szCs w:val="22"/>
                <w:lang w:val="es"/>
              </w:rPr>
            </w:rPrChange>
          </w:rPr>
          <w:t xml:space="preserve"> </w:t>
        </w:r>
      </w:ins>
      <w:r w:rsidRPr="00F72A86">
        <w:rPr>
          <w:rFonts w:cs="Arial"/>
          <w:i w:val="0"/>
          <w:sz w:val="24"/>
          <w:szCs w:val="22"/>
          <w:lang w:val="es"/>
          <w:rPrChange w:id="579" w:author="Wilber" w:date="2021-05-22T11:05:00Z">
            <w:rPr>
              <w:rFonts w:cs="Arial"/>
              <w:sz w:val="24"/>
              <w:szCs w:val="22"/>
              <w:lang w:val="es"/>
            </w:rPr>
          </w:rPrChange>
        </w:rPr>
        <w:t>más características que complementen o sustituyan los sistemas anteriores. Primeramente, con este sistema se planea implementar un apartado de blog de noticias, que los administradores podrán cambiar y hacer uso de este apartado generando un gran impacto informativo para la comunidad y las personas vinculadas a la asociación. Este sistema será un tanto innovador en la comunidad y en el sector, ya que usualmente se utilizan medios como redes sociales para compartir la información de avances de proyectos, sin embargo, estos se tienen un tanto abandonados.</w:t>
      </w:r>
      <w:ins w:id="580" w:author="Wilber" w:date="2021-05-22T11:19:00Z">
        <w:r w:rsidR="007B57D0">
          <w:rPr>
            <w:rFonts w:cs="Arial"/>
            <w:i w:val="0"/>
            <w:sz w:val="24"/>
            <w:szCs w:val="22"/>
            <w:lang w:val="es"/>
          </w:rPr>
          <w:t xml:space="preserve"> Mejorar la redacción y ser más concisos </w:t>
        </w:r>
      </w:ins>
      <w:ins w:id="581" w:author="Wilber" w:date="2021-05-22T11:20:00Z">
        <w:r w:rsidR="007B57D0">
          <w:rPr>
            <w:rFonts w:cs="Arial"/>
            <w:i w:val="0"/>
            <w:sz w:val="24"/>
            <w:szCs w:val="22"/>
            <w:lang w:val="es"/>
          </w:rPr>
          <w:t>en lo que es la declaración de la visión.</w:t>
        </w:r>
      </w:ins>
    </w:p>
    <w:p w14:paraId="75CCB5F7" w14:textId="77777777" w:rsidR="00E16B8B" w:rsidRPr="00F72A86" w:rsidRDefault="00E16B8B" w:rsidP="00E2445F">
      <w:pPr>
        <w:pStyle w:val="Ttulo2"/>
        <w:jc w:val="both"/>
        <w:pPrChange w:id="582" w:author="Wilber" w:date="2021-05-22T11:01:00Z">
          <w:pPr>
            <w:pStyle w:val="Ttulo2"/>
          </w:pPr>
        </w:pPrChange>
      </w:pPr>
      <w:r w:rsidRPr="00F72A86">
        <w:t>Major Features</w:t>
      </w:r>
      <w:bookmarkEnd w:id="570"/>
    </w:p>
    <w:p w14:paraId="496DAB02" w14:textId="77777777" w:rsidR="00FF693F" w:rsidRPr="00F72A86" w:rsidRDefault="00FF693F" w:rsidP="00E2445F">
      <w:pPr>
        <w:jc w:val="both"/>
        <w:rPr>
          <w:rFonts w:ascii="Arial" w:hAnsi="Arial" w:cs="Arial"/>
          <w:lang w:val="es"/>
          <w:rPrChange w:id="583" w:author="Wilber" w:date="2021-05-22T11:05:00Z">
            <w:rPr>
              <w:rFonts w:ascii="Arial" w:hAnsi="Arial" w:cs="Arial"/>
              <w:i/>
              <w:iCs/>
              <w:lang w:val="es"/>
            </w:rPr>
          </w:rPrChange>
        </w:rPr>
        <w:pPrChange w:id="584" w:author="Wilber" w:date="2021-05-22T11:01:00Z">
          <w:pPr/>
        </w:pPrChange>
      </w:pPr>
      <w:bookmarkStart w:id="585" w:name="_Toc18551426"/>
      <w:r w:rsidRPr="00F72A86">
        <w:rPr>
          <w:rFonts w:ascii="Arial" w:hAnsi="Arial" w:cs="Arial"/>
          <w:lang w:val="es"/>
          <w:rPrChange w:id="586" w:author="Wilber" w:date="2021-05-22T11:05:00Z">
            <w:rPr>
              <w:rFonts w:ascii="Arial" w:hAnsi="Arial" w:cs="Arial"/>
              <w:i/>
              <w:iCs/>
              <w:lang w:val="es"/>
            </w:rPr>
          </w:rPrChange>
        </w:rPr>
        <w:t xml:space="preserve">En este proyecto que se inicia se tiene diferentes características principales, tales como: </w:t>
      </w:r>
    </w:p>
    <w:p w14:paraId="0F464352" w14:textId="1D2ED686" w:rsidR="00FF693F" w:rsidRPr="00F72A86" w:rsidRDefault="00FF693F" w:rsidP="00E2445F">
      <w:pPr>
        <w:pStyle w:val="Prrafodelista"/>
        <w:numPr>
          <w:ilvl w:val="0"/>
          <w:numId w:val="11"/>
        </w:numPr>
        <w:jc w:val="both"/>
        <w:rPr>
          <w:rFonts w:ascii="Arial" w:hAnsi="Arial" w:cs="Arial"/>
          <w:lang w:val="es"/>
          <w:rPrChange w:id="587" w:author="Wilber" w:date="2021-05-22T11:05:00Z">
            <w:rPr>
              <w:rFonts w:ascii="Arial" w:hAnsi="Arial" w:cs="Arial"/>
              <w:i/>
              <w:iCs/>
              <w:lang w:val="es"/>
            </w:rPr>
          </w:rPrChange>
        </w:rPr>
        <w:pPrChange w:id="588" w:author="Wilber" w:date="2021-05-22T11:01:00Z">
          <w:pPr>
            <w:pStyle w:val="Prrafodelista"/>
            <w:numPr>
              <w:numId w:val="11"/>
            </w:numPr>
            <w:ind w:hanging="360"/>
          </w:pPr>
        </w:pPrChange>
      </w:pPr>
      <w:r w:rsidRPr="00F72A86">
        <w:rPr>
          <w:rFonts w:ascii="Arial" w:hAnsi="Arial" w:cs="Arial"/>
          <w:lang w:val="es"/>
          <w:rPrChange w:id="589" w:author="Wilber" w:date="2021-05-22T11:05:00Z">
            <w:rPr>
              <w:rFonts w:ascii="Arial" w:hAnsi="Arial" w:cs="Arial"/>
              <w:i/>
              <w:iCs/>
              <w:lang w:val="es"/>
            </w:rPr>
          </w:rPrChange>
        </w:rPr>
        <w:t>Loguin dependiendo el trabajador que ingrese al sistema</w:t>
      </w:r>
      <w:ins w:id="590" w:author="Wilber" w:date="2021-05-22T11:46:00Z">
        <w:r w:rsidR="008C3C1F">
          <w:rPr>
            <w:rFonts w:ascii="Arial" w:hAnsi="Arial" w:cs="Arial"/>
            <w:lang w:val="es"/>
          </w:rPr>
          <w:t>. Cambiar redacción por: Control de cuentas de usuario, eso o</w:t>
        </w:r>
      </w:ins>
      <w:ins w:id="591" w:author="Wilber" w:date="2021-05-22T11:47:00Z">
        <w:r w:rsidR="008C3C1F">
          <w:rPr>
            <w:rFonts w:ascii="Arial" w:hAnsi="Arial" w:cs="Arial"/>
            <w:lang w:val="es"/>
          </w:rPr>
          <w:t xml:space="preserve">bligatoriamente quiere decir que va a tener un </w:t>
        </w:r>
        <w:proofErr w:type="spellStart"/>
        <w:r w:rsidR="008C3C1F">
          <w:rPr>
            <w:rFonts w:ascii="Arial" w:hAnsi="Arial" w:cs="Arial"/>
            <w:lang w:val="es"/>
          </w:rPr>
          <w:t>loguin</w:t>
        </w:r>
        <w:proofErr w:type="spellEnd"/>
        <w:r w:rsidR="008C3C1F">
          <w:rPr>
            <w:rFonts w:ascii="Arial" w:hAnsi="Arial" w:cs="Arial"/>
            <w:lang w:val="es"/>
          </w:rPr>
          <w:t>.</w:t>
        </w:r>
      </w:ins>
      <w:del w:id="592" w:author="Wilber" w:date="2021-05-22T11:46:00Z">
        <w:r w:rsidRPr="00F72A86" w:rsidDel="008C3C1F">
          <w:rPr>
            <w:rFonts w:ascii="Arial" w:hAnsi="Arial" w:cs="Arial"/>
            <w:lang w:val="es"/>
            <w:rPrChange w:id="593" w:author="Wilber" w:date="2021-05-22T11:05:00Z">
              <w:rPr>
                <w:rFonts w:ascii="Arial" w:hAnsi="Arial" w:cs="Arial"/>
                <w:i/>
                <w:iCs/>
                <w:lang w:val="es"/>
              </w:rPr>
            </w:rPrChange>
          </w:rPr>
          <w:delText xml:space="preserve"> </w:delText>
        </w:r>
      </w:del>
    </w:p>
    <w:p w14:paraId="1591613B" w14:textId="08D31BB4" w:rsidR="00FF693F" w:rsidRPr="00F72A86" w:rsidRDefault="00FF693F" w:rsidP="00E2445F">
      <w:pPr>
        <w:pStyle w:val="Prrafodelista"/>
        <w:numPr>
          <w:ilvl w:val="0"/>
          <w:numId w:val="11"/>
        </w:numPr>
        <w:jc w:val="both"/>
        <w:rPr>
          <w:rFonts w:ascii="Arial" w:hAnsi="Arial" w:cs="Arial"/>
          <w:lang w:val="es"/>
          <w:rPrChange w:id="594" w:author="Wilber" w:date="2021-05-22T11:05:00Z">
            <w:rPr>
              <w:rFonts w:ascii="Arial" w:hAnsi="Arial" w:cs="Arial"/>
              <w:i/>
              <w:iCs/>
              <w:lang w:val="es"/>
            </w:rPr>
          </w:rPrChange>
        </w:rPr>
        <w:pPrChange w:id="595" w:author="Wilber" w:date="2021-05-22T11:01:00Z">
          <w:pPr>
            <w:pStyle w:val="Prrafodelista"/>
            <w:numPr>
              <w:numId w:val="11"/>
            </w:numPr>
            <w:ind w:hanging="360"/>
          </w:pPr>
        </w:pPrChange>
      </w:pPr>
      <w:r w:rsidRPr="00F72A86">
        <w:rPr>
          <w:rFonts w:ascii="Arial" w:hAnsi="Arial" w:cs="Arial"/>
          <w:lang w:val="es"/>
          <w:rPrChange w:id="596" w:author="Wilber" w:date="2021-05-22T11:05:00Z">
            <w:rPr>
              <w:rFonts w:ascii="Arial" w:hAnsi="Arial" w:cs="Arial"/>
              <w:i/>
              <w:iCs/>
              <w:lang w:val="es"/>
            </w:rPr>
          </w:rPrChange>
        </w:rPr>
        <w:t xml:space="preserve">Será </w:t>
      </w:r>
      <w:del w:id="597" w:author="Wilber" w:date="2021-05-22T11:45:00Z">
        <w:r w:rsidRPr="00F72A86" w:rsidDel="008C3C1F">
          <w:rPr>
            <w:rFonts w:ascii="Arial" w:hAnsi="Arial" w:cs="Arial"/>
            <w:lang w:val="es"/>
            <w:rPrChange w:id="598" w:author="Wilber" w:date="2021-05-22T11:05:00Z">
              <w:rPr>
                <w:rFonts w:ascii="Arial" w:hAnsi="Arial" w:cs="Arial"/>
                <w:i/>
                <w:iCs/>
                <w:lang w:val="es"/>
              </w:rPr>
            </w:rPrChange>
          </w:rPr>
          <w:delText xml:space="preserve">Sistema </w:delText>
        </w:r>
      </w:del>
      <w:ins w:id="599" w:author="Wilber" w:date="2021-05-22T11:45:00Z">
        <w:r w:rsidR="008C3C1F">
          <w:rPr>
            <w:rFonts w:ascii="Arial" w:hAnsi="Arial" w:cs="Arial"/>
            <w:lang w:val="es"/>
          </w:rPr>
          <w:t>s</w:t>
        </w:r>
        <w:r w:rsidR="008C3C1F" w:rsidRPr="00F72A86">
          <w:rPr>
            <w:rFonts w:ascii="Arial" w:hAnsi="Arial" w:cs="Arial"/>
            <w:lang w:val="es"/>
            <w:rPrChange w:id="600" w:author="Wilber" w:date="2021-05-22T11:05:00Z">
              <w:rPr>
                <w:rFonts w:ascii="Arial" w:hAnsi="Arial" w:cs="Arial"/>
                <w:i/>
                <w:iCs/>
                <w:lang w:val="es"/>
              </w:rPr>
            </w:rPrChange>
          </w:rPr>
          <w:t xml:space="preserve">istema </w:t>
        </w:r>
      </w:ins>
      <w:r w:rsidRPr="00F72A86">
        <w:rPr>
          <w:rFonts w:ascii="Arial" w:hAnsi="Arial" w:cs="Arial"/>
          <w:lang w:val="es"/>
          <w:rPrChange w:id="601" w:author="Wilber" w:date="2021-05-22T11:05:00Z">
            <w:rPr>
              <w:rFonts w:ascii="Arial" w:hAnsi="Arial" w:cs="Arial"/>
              <w:i/>
              <w:iCs/>
              <w:lang w:val="es"/>
            </w:rPr>
          </w:rPrChange>
        </w:rPr>
        <w:t xml:space="preserve">y </w:t>
      </w:r>
      <w:del w:id="602" w:author="Wilber" w:date="2021-05-22T11:46:00Z">
        <w:r w:rsidRPr="00F72A86" w:rsidDel="008C3C1F">
          <w:rPr>
            <w:rFonts w:ascii="Arial" w:hAnsi="Arial" w:cs="Arial"/>
            <w:lang w:val="es"/>
            <w:rPrChange w:id="603" w:author="Wilber" w:date="2021-05-22T11:05:00Z">
              <w:rPr>
                <w:rFonts w:ascii="Arial" w:hAnsi="Arial" w:cs="Arial"/>
                <w:i/>
                <w:iCs/>
                <w:lang w:val="es"/>
              </w:rPr>
            </w:rPrChange>
          </w:rPr>
          <w:delText xml:space="preserve">pagina </w:delText>
        </w:r>
      </w:del>
      <w:ins w:id="604" w:author="Wilber" w:date="2021-05-22T11:46:00Z">
        <w:r w:rsidR="008C3C1F" w:rsidRPr="00F72A86">
          <w:rPr>
            <w:rFonts w:ascii="Arial" w:hAnsi="Arial" w:cs="Arial"/>
            <w:lang w:val="es"/>
            <w:rPrChange w:id="605" w:author="Wilber" w:date="2021-05-22T11:05:00Z">
              <w:rPr>
                <w:rFonts w:ascii="Arial" w:hAnsi="Arial" w:cs="Arial"/>
                <w:i/>
                <w:iCs/>
                <w:lang w:val="es"/>
              </w:rPr>
            </w:rPrChange>
          </w:rPr>
          <w:t>p</w:t>
        </w:r>
        <w:r w:rsidR="008C3C1F">
          <w:rPr>
            <w:rFonts w:ascii="Arial" w:hAnsi="Arial" w:cs="Arial"/>
            <w:lang w:val="es"/>
          </w:rPr>
          <w:t>á</w:t>
        </w:r>
        <w:r w:rsidR="008C3C1F" w:rsidRPr="00F72A86">
          <w:rPr>
            <w:rFonts w:ascii="Arial" w:hAnsi="Arial" w:cs="Arial"/>
            <w:lang w:val="es"/>
            <w:rPrChange w:id="606" w:author="Wilber" w:date="2021-05-22T11:05:00Z">
              <w:rPr>
                <w:rFonts w:ascii="Arial" w:hAnsi="Arial" w:cs="Arial"/>
                <w:i/>
                <w:iCs/>
                <w:lang w:val="es"/>
              </w:rPr>
            </w:rPrChange>
          </w:rPr>
          <w:t xml:space="preserve">gina </w:t>
        </w:r>
      </w:ins>
      <w:r w:rsidRPr="00F72A86">
        <w:rPr>
          <w:rFonts w:ascii="Arial" w:hAnsi="Arial" w:cs="Arial"/>
          <w:lang w:val="es"/>
          <w:rPrChange w:id="607" w:author="Wilber" w:date="2021-05-22T11:05:00Z">
            <w:rPr>
              <w:rFonts w:ascii="Arial" w:hAnsi="Arial" w:cs="Arial"/>
              <w:i/>
              <w:iCs/>
              <w:lang w:val="es"/>
            </w:rPr>
          </w:rPrChange>
        </w:rPr>
        <w:t>de información para la agilización de transacciones.</w:t>
      </w:r>
    </w:p>
    <w:p w14:paraId="054BD001" w14:textId="77777777" w:rsidR="00FF693F" w:rsidRPr="00F72A86" w:rsidRDefault="00FF693F" w:rsidP="00E2445F">
      <w:pPr>
        <w:pStyle w:val="Prrafodelista"/>
        <w:numPr>
          <w:ilvl w:val="0"/>
          <w:numId w:val="11"/>
        </w:numPr>
        <w:jc w:val="both"/>
        <w:rPr>
          <w:rFonts w:ascii="Arial" w:hAnsi="Arial" w:cs="Arial"/>
          <w:lang w:val="es"/>
          <w:rPrChange w:id="608" w:author="Wilber" w:date="2021-05-22T11:05:00Z">
            <w:rPr>
              <w:rFonts w:ascii="Arial" w:hAnsi="Arial" w:cs="Arial"/>
              <w:i/>
              <w:iCs/>
              <w:lang w:val="es"/>
            </w:rPr>
          </w:rPrChange>
        </w:rPr>
        <w:pPrChange w:id="609" w:author="Wilber" w:date="2021-05-22T11:01:00Z">
          <w:pPr>
            <w:pStyle w:val="Prrafodelista"/>
            <w:numPr>
              <w:numId w:val="11"/>
            </w:numPr>
            <w:ind w:hanging="360"/>
          </w:pPr>
        </w:pPrChange>
      </w:pPr>
      <w:r w:rsidRPr="00F72A86">
        <w:rPr>
          <w:rFonts w:ascii="Arial" w:hAnsi="Arial" w:cs="Arial"/>
          <w:lang w:val="es"/>
          <w:rPrChange w:id="610" w:author="Wilber" w:date="2021-05-22T11:05:00Z">
            <w:rPr>
              <w:rFonts w:ascii="Arial" w:hAnsi="Arial" w:cs="Arial"/>
              <w:i/>
              <w:iCs/>
              <w:lang w:val="es"/>
            </w:rPr>
          </w:rPrChange>
        </w:rPr>
        <w:t>En el sistema contara con apartado de apuntes para el departamento de secretaria.</w:t>
      </w:r>
    </w:p>
    <w:p w14:paraId="48777959" w14:textId="77777777" w:rsidR="00FF693F" w:rsidRPr="00F72A86" w:rsidRDefault="00FF693F" w:rsidP="00E2445F">
      <w:pPr>
        <w:pStyle w:val="Prrafodelista"/>
        <w:numPr>
          <w:ilvl w:val="0"/>
          <w:numId w:val="11"/>
        </w:numPr>
        <w:jc w:val="both"/>
        <w:rPr>
          <w:rFonts w:ascii="Arial" w:hAnsi="Arial" w:cs="Arial"/>
          <w:lang w:val="es"/>
          <w:rPrChange w:id="611" w:author="Wilber" w:date="2021-05-22T11:05:00Z">
            <w:rPr>
              <w:rFonts w:ascii="Arial" w:hAnsi="Arial" w:cs="Arial"/>
              <w:i/>
              <w:iCs/>
              <w:lang w:val="es"/>
            </w:rPr>
          </w:rPrChange>
        </w:rPr>
        <w:pPrChange w:id="612" w:author="Wilber" w:date="2021-05-22T11:01:00Z">
          <w:pPr>
            <w:pStyle w:val="Prrafodelista"/>
            <w:numPr>
              <w:numId w:val="11"/>
            </w:numPr>
            <w:ind w:hanging="360"/>
          </w:pPr>
        </w:pPrChange>
      </w:pPr>
      <w:r w:rsidRPr="00F72A86">
        <w:rPr>
          <w:rFonts w:ascii="Arial" w:hAnsi="Arial" w:cs="Arial"/>
          <w:lang w:val="es"/>
          <w:rPrChange w:id="613" w:author="Wilber" w:date="2021-05-22T11:05:00Z">
            <w:rPr>
              <w:rFonts w:ascii="Arial" w:hAnsi="Arial" w:cs="Arial"/>
              <w:i/>
              <w:iCs/>
              <w:lang w:val="es"/>
            </w:rPr>
          </w:rPrChange>
        </w:rPr>
        <w:t>Apartado de envío de notificaciones a los asociados para la realización de la asamblea.</w:t>
      </w:r>
    </w:p>
    <w:p w14:paraId="2A773402" w14:textId="77777777" w:rsidR="00FF693F" w:rsidRPr="00F72A86" w:rsidRDefault="00FF693F" w:rsidP="00E2445F">
      <w:pPr>
        <w:pStyle w:val="Prrafodelista"/>
        <w:numPr>
          <w:ilvl w:val="0"/>
          <w:numId w:val="11"/>
        </w:numPr>
        <w:jc w:val="both"/>
        <w:rPr>
          <w:rFonts w:ascii="Arial" w:hAnsi="Arial" w:cs="Arial"/>
          <w:lang w:val="es"/>
          <w:rPrChange w:id="614" w:author="Wilber" w:date="2021-05-22T11:05:00Z">
            <w:rPr>
              <w:rFonts w:ascii="Arial" w:hAnsi="Arial" w:cs="Arial"/>
              <w:i/>
              <w:iCs/>
              <w:lang w:val="es"/>
            </w:rPr>
          </w:rPrChange>
        </w:rPr>
        <w:pPrChange w:id="615" w:author="Wilber" w:date="2021-05-22T11:01:00Z">
          <w:pPr>
            <w:pStyle w:val="Prrafodelista"/>
            <w:numPr>
              <w:numId w:val="11"/>
            </w:numPr>
            <w:ind w:hanging="360"/>
          </w:pPr>
        </w:pPrChange>
      </w:pPr>
      <w:r w:rsidRPr="00F72A86">
        <w:rPr>
          <w:rFonts w:ascii="Arial" w:hAnsi="Arial" w:cs="Arial"/>
          <w:lang w:val="es"/>
          <w:rPrChange w:id="616" w:author="Wilber" w:date="2021-05-22T11:05:00Z">
            <w:rPr>
              <w:rFonts w:ascii="Arial" w:hAnsi="Arial" w:cs="Arial"/>
              <w:i/>
              <w:iCs/>
              <w:lang w:val="es"/>
            </w:rPr>
          </w:rPrChange>
        </w:rPr>
        <w:lastRenderedPageBreak/>
        <w:t>Sistema de contabilidad y manejo de capital.</w:t>
      </w:r>
    </w:p>
    <w:p w14:paraId="3A13010D" w14:textId="77777777" w:rsidR="00FF693F" w:rsidRPr="00F72A86" w:rsidRDefault="00FF693F" w:rsidP="00E2445F">
      <w:pPr>
        <w:pStyle w:val="Prrafodelista"/>
        <w:numPr>
          <w:ilvl w:val="0"/>
          <w:numId w:val="11"/>
        </w:numPr>
        <w:jc w:val="both"/>
        <w:rPr>
          <w:lang w:val="es"/>
        </w:rPr>
        <w:pPrChange w:id="617" w:author="Wilber" w:date="2021-05-22T11:01:00Z">
          <w:pPr>
            <w:pStyle w:val="Prrafodelista"/>
            <w:numPr>
              <w:numId w:val="11"/>
            </w:numPr>
            <w:ind w:hanging="360"/>
          </w:pPr>
        </w:pPrChange>
      </w:pPr>
      <w:r w:rsidRPr="00F72A86">
        <w:rPr>
          <w:rFonts w:ascii="Arial" w:hAnsi="Arial" w:cs="Arial"/>
          <w:lang w:val="es"/>
          <w:rPrChange w:id="618" w:author="Wilber" w:date="2021-05-22T11:05:00Z">
            <w:rPr>
              <w:rFonts w:ascii="Arial" w:hAnsi="Arial" w:cs="Arial"/>
              <w:i/>
              <w:iCs/>
              <w:lang w:val="es"/>
            </w:rPr>
          </w:rPrChange>
        </w:rPr>
        <w:t>Sistema de quejas y consultas</w:t>
      </w:r>
      <w:r w:rsidRPr="00F72A86">
        <w:rPr>
          <w:lang w:val="es"/>
        </w:rPr>
        <w:t xml:space="preserve">. </w:t>
      </w:r>
    </w:p>
    <w:p w14:paraId="061C1EC7" w14:textId="77777777" w:rsidR="00E16B8B" w:rsidRPr="00F72A86" w:rsidRDefault="00E16B8B" w:rsidP="00E2445F">
      <w:pPr>
        <w:pStyle w:val="Ttulo2"/>
        <w:jc w:val="both"/>
        <w:rPr>
          <w:rPrChange w:id="619" w:author="Wilber" w:date="2021-05-22T11:05:00Z">
            <w:rPr/>
          </w:rPrChange>
        </w:rPr>
        <w:pPrChange w:id="620" w:author="Wilber" w:date="2021-05-22T11:01:00Z">
          <w:pPr>
            <w:pStyle w:val="Ttulo2"/>
          </w:pPr>
        </w:pPrChange>
      </w:pPr>
      <w:r w:rsidRPr="00F72A86">
        <w:rPr>
          <w:rPrChange w:id="621" w:author="Wilber" w:date="2021-05-22T11:05:00Z">
            <w:rPr/>
          </w:rPrChange>
        </w:rPr>
        <w:t>Assumptions and Dependencies</w:t>
      </w:r>
      <w:bookmarkEnd w:id="585"/>
    </w:p>
    <w:p w14:paraId="7FD55D9B" w14:textId="77777777" w:rsidR="00FF693F" w:rsidRPr="00F72A86" w:rsidRDefault="00FF693F" w:rsidP="00E2445F">
      <w:pPr>
        <w:jc w:val="both"/>
        <w:rPr>
          <w:rFonts w:ascii="Arial" w:hAnsi="Arial" w:cs="Arial"/>
          <w:lang w:val="es"/>
          <w:rPrChange w:id="622" w:author="Wilber" w:date="2021-05-22T11:05:00Z">
            <w:rPr>
              <w:rFonts w:ascii="Arial" w:hAnsi="Arial" w:cs="Arial"/>
              <w:i/>
              <w:iCs/>
              <w:lang w:val="es"/>
            </w:rPr>
          </w:rPrChange>
        </w:rPr>
        <w:pPrChange w:id="623" w:author="Wilber" w:date="2021-05-22T11:01:00Z">
          <w:pPr/>
        </w:pPrChange>
      </w:pPr>
      <w:bookmarkStart w:id="624" w:name="_Toc18551427"/>
      <w:r w:rsidRPr="00F72A86">
        <w:rPr>
          <w:rFonts w:ascii="Arial" w:hAnsi="Arial" w:cs="Arial"/>
          <w:lang w:val="es"/>
          <w:rPrChange w:id="625" w:author="Wilber" w:date="2021-05-22T11:05:00Z">
            <w:rPr>
              <w:rFonts w:ascii="Arial" w:hAnsi="Arial" w:cs="Arial"/>
              <w:i/>
              <w:iCs/>
              <w:lang w:val="es"/>
            </w:rPr>
          </w:rPrChange>
        </w:rPr>
        <w:t xml:space="preserve">A este sistema se podrá acceder desde cualquier lugar, ya que este mismo será portable por medio de un hosting y un dominio en la red. Sin embargo, cabe recalcar que se debe tener en cuenta el gasto del mismo hosting y dominio de la pagina web. </w:t>
      </w:r>
    </w:p>
    <w:p w14:paraId="3774EEAF" w14:textId="30F76852" w:rsidR="00FF693F" w:rsidRDefault="00FF693F" w:rsidP="00E2445F">
      <w:pPr>
        <w:jc w:val="both"/>
        <w:rPr>
          <w:ins w:id="626" w:author="Wilber" w:date="2021-05-22T11:47:00Z"/>
          <w:rFonts w:ascii="Arial" w:hAnsi="Arial" w:cs="Arial"/>
          <w:lang w:val="es"/>
        </w:rPr>
      </w:pPr>
      <w:del w:id="627" w:author="Wilber" w:date="2021-05-22T11:47:00Z">
        <w:r w:rsidRPr="00F72A86" w:rsidDel="008C3C1F">
          <w:rPr>
            <w:rFonts w:ascii="Arial" w:hAnsi="Arial" w:cs="Arial"/>
            <w:lang w:val="es"/>
            <w:rPrChange w:id="628" w:author="Wilber" w:date="2021-05-22T11:05:00Z">
              <w:rPr>
                <w:rFonts w:ascii="Arial" w:hAnsi="Arial" w:cs="Arial"/>
                <w:i/>
                <w:iCs/>
                <w:lang w:val="es"/>
              </w:rPr>
            </w:rPrChange>
          </w:rPr>
          <w:delText>Los clientes se mostraron contentos con la propuesta y se espera que este tenga de una vez todo tipo de sistemas de contabilidad y funcional.</w:delText>
        </w:r>
      </w:del>
      <w:ins w:id="629" w:author="Wilber" w:date="2021-05-22T11:47:00Z">
        <w:r w:rsidR="008C3C1F">
          <w:rPr>
            <w:rFonts w:ascii="Arial" w:hAnsi="Arial" w:cs="Arial"/>
            <w:lang w:val="es"/>
          </w:rPr>
          <w:t xml:space="preserve"> </w:t>
        </w:r>
      </w:ins>
    </w:p>
    <w:p w14:paraId="1E69DAEC" w14:textId="34755324" w:rsidR="008C3C1F" w:rsidRDefault="008C3C1F" w:rsidP="00E2445F">
      <w:pPr>
        <w:jc w:val="both"/>
        <w:rPr>
          <w:ins w:id="630" w:author="Wilber" w:date="2021-05-22T11:48:00Z"/>
          <w:rFonts w:ascii="Arial" w:hAnsi="Arial" w:cs="Arial"/>
          <w:lang w:val="es"/>
        </w:rPr>
      </w:pPr>
      <w:ins w:id="631" w:author="Wilber" w:date="2021-05-22T11:47:00Z">
        <w:r>
          <w:rPr>
            <w:rFonts w:ascii="Arial" w:hAnsi="Arial" w:cs="Arial"/>
            <w:lang w:val="es"/>
          </w:rPr>
          <w:t>Capacitación de usu</w:t>
        </w:r>
      </w:ins>
      <w:ins w:id="632" w:author="Wilber" w:date="2021-05-22T11:48:00Z">
        <w:r>
          <w:rPr>
            <w:rFonts w:ascii="Arial" w:hAnsi="Arial" w:cs="Arial"/>
            <w:lang w:val="es"/>
          </w:rPr>
          <w:t>arios?</w:t>
        </w:r>
      </w:ins>
    </w:p>
    <w:p w14:paraId="14036E50" w14:textId="4DF1005F" w:rsidR="008C3C1F" w:rsidRPr="00F72A86" w:rsidRDefault="008C3C1F" w:rsidP="00E2445F">
      <w:pPr>
        <w:jc w:val="both"/>
        <w:rPr>
          <w:rFonts w:ascii="Arial" w:hAnsi="Arial" w:cs="Arial"/>
          <w:lang w:val="es"/>
          <w:rPrChange w:id="633" w:author="Wilber" w:date="2021-05-22T11:05:00Z">
            <w:rPr>
              <w:rFonts w:ascii="Arial" w:hAnsi="Arial" w:cs="Arial"/>
              <w:i/>
              <w:iCs/>
              <w:lang w:val="es"/>
            </w:rPr>
          </w:rPrChange>
        </w:rPr>
        <w:pPrChange w:id="634" w:author="Wilber" w:date="2021-05-22T11:01:00Z">
          <w:pPr/>
        </w:pPrChange>
      </w:pPr>
      <w:ins w:id="635" w:author="Wilber" w:date="2021-05-22T11:48:00Z">
        <w:r>
          <w:rPr>
            <w:rFonts w:ascii="Arial" w:hAnsi="Arial" w:cs="Arial"/>
            <w:lang w:val="es"/>
          </w:rPr>
          <w:t>Recursos…</w:t>
        </w:r>
      </w:ins>
    </w:p>
    <w:p w14:paraId="1BF56E4B" w14:textId="77777777" w:rsidR="00E16B8B" w:rsidRPr="00F72A86" w:rsidRDefault="00E16B8B" w:rsidP="00E2445F">
      <w:pPr>
        <w:pStyle w:val="Ttulo1"/>
        <w:jc w:val="both"/>
        <w:pPrChange w:id="636" w:author="Wilber" w:date="2021-05-22T11:01:00Z">
          <w:pPr>
            <w:pStyle w:val="Ttulo1"/>
          </w:pPr>
        </w:pPrChange>
      </w:pPr>
      <w:r w:rsidRPr="00F72A86">
        <w:t>Scope and Limitations</w:t>
      </w:r>
      <w:bookmarkEnd w:id="624"/>
    </w:p>
    <w:p w14:paraId="55B1CB3B" w14:textId="09AA0F72" w:rsidR="00401991" w:rsidRDefault="00401991" w:rsidP="00E2445F">
      <w:pPr>
        <w:jc w:val="both"/>
        <w:rPr>
          <w:ins w:id="637" w:author="Wilber" w:date="2021-05-22T11:58:00Z"/>
          <w:rFonts w:ascii="Arial" w:hAnsi="Arial" w:cs="Arial"/>
          <w:b/>
          <w:bCs/>
          <w:szCs w:val="24"/>
        </w:rPr>
      </w:pPr>
      <w:ins w:id="638" w:author="Wilber" w:date="2021-05-22T11:58:00Z">
        <w:r>
          <w:rPr>
            <w:rFonts w:ascii="Arial" w:hAnsi="Arial" w:cs="Arial"/>
            <w:b/>
            <w:bCs/>
            <w:szCs w:val="24"/>
          </w:rPr>
          <w:t>Esto no es necesario, si lo desean mecionar o describir, sería en BrackGround</w:t>
        </w:r>
      </w:ins>
    </w:p>
    <w:p w14:paraId="3194E7FF" w14:textId="1312DCEA" w:rsidR="00FF693F" w:rsidRPr="00F72A86" w:rsidRDefault="00FF693F" w:rsidP="00E2445F">
      <w:pPr>
        <w:jc w:val="both"/>
        <w:rPr>
          <w:rFonts w:ascii="Arial" w:hAnsi="Arial" w:cs="Arial"/>
          <w:b/>
          <w:bCs/>
          <w:szCs w:val="24"/>
          <w:rPrChange w:id="639" w:author="Wilber" w:date="2021-05-22T11:05:00Z">
            <w:rPr>
              <w:rFonts w:ascii="Arial" w:hAnsi="Arial" w:cs="Arial"/>
              <w:b/>
              <w:bCs/>
              <w:i/>
              <w:iCs/>
              <w:szCs w:val="24"/>
            </w:rPr>
          </w:rPrChange>
        </w:rPr>
        <w:pPrChange w:id="640" w:author="Wilber" w:date="2021-05-22T11:01:00Z">
          <w:pPr/>
        </w:pPrChange>
      </w:pPr>
      <w:r w:rsidRPr="00F72A86">
        <w:rPr>
          <w:rFonts w:ascii="Arial" w:hAnsi="Arial" w:cs="Arial"/>
          <w:b/>
          <w:bCs/>
          <w:szCs w:val="24"/>
          <w:rPrChange w:id="641" w:author="Wilber" w:date="2021-05-22T11:05:00Z">
            <w:rPr>
              <w:rFonts w:ascii="Arial" w:hAnsi="Arial" w:cs="Arial"/>
              <w:b/>
              <w:bCs/>
              <w:i/>
              <w:iCs/>
              <w:szCs w:val="24"/>
            </w:rPr>
          </w:rPrChange>
        </w:rPr>
        <w:t>Requerimientos importantes para la creación de la página web ADITIBRI</w:t>
      </w:r>
    </w:p>
    <w:p w14:paraId="3894F6AE" w14:textId="77777777" w:rsidR="00FF693F" w:rsidRPr="00F72A86" w:rsidRDefault="00FF693F" w:rsidP="00E2445F">
      <w:pPr>
        <w:jc w:val="both"/>
        <w:rPr>
          <w:rFonts w:ascii="Arial" w:hAnsi="Arial" w:cs="Arial"/>
          <w:szCs w:val="24"/>
          <w:rPrChange w:id="642" w:author="Wilber" w:date="2021-05-22T11:05:00Z">
            <w:rPr>
              <w:rFonts w:ascii="Arial" w:hAnsi="Arial" w:cs="Arial"/>
              <w:i/>
              <w:iCs/>
              <w:szCs w:val="24"/>
            </w:rPr>
          </w:rPrChange>
        </w:rPr>
        <w:pPrChange w:id="643" w:author="Wilber" w:date="2021-05-22T11:01:00Z">
          <w:pPr/>
        </w:pPrChange>
      </w:pPr>
    </w:p>
    <w:p w14:paraId="45C85145" w14:textId="77777777" w:rsidR="00FF693F" w:rsidRPr="00F72A86" w:rsidRDefault="00FF693F" w:rsidP="00E2445F">
      <w:pPr>
        <w:jc w:val="both"/>
        <w:rPr>
          <w:rFonts w:ascii="Arial" w:hAnsi="Arial" w:cs="Arial"/>
          <w:szCs w:val="24"/>
          <w:rPrChange w:id="644" w:author="Wilber" w:date="2021-05-22T11:05:00Z">
            <w:rPr>
              <w:rFonts w:ascii="Arial" w:hAnsi="Arial" w:cs="Arial"/>
              <w:i/>
              <w:iCs/>
              <w:szCs w:val="24"/>
            </w:rPr>
          </w:rPrChange>
        </w:rPr>
        <w:pPrChange w:id="645" w:author="Wilber" w:date="2021-05-22T11:01:00Z">
          <w:pPr/>
        </w:pPrChange>
      </w:pPr>
      <w:r w:rsidRPr="00F72A86">
        <w:rPr>
          <w:rFonts w:ascii="Arial" w:hAnsi="Arial" w:cs="Arial"/>
          <w:szCs w:val="24"/>
          <w:rPrChange w:id="646" w:author="Wilber" w:date="2021-05-22T11:05:00Z">
            <w:rPr>
              <w:rFonts w:ascii="Arial" w:hAnsi="Arial" w:cs="Arial"/>
              <w:i/>
              <w:iCs/>
              <w:szCs w:val="24"/>
            </w:rPr>
          </w:rPrChange>
        </w:rPr>
        <w:t>•</w:t>
      </w:r>
      <w:r w:rsidRPr="00F72A86">
        <w:rPr>
          <w:rFonts w:ascii="Arial" w:hAnsi="Arial" w:cs="Arial"/>
          <w:szCs w:val="24"/>
          <w:rPrChange w:id="647" w:author="Wilber" w:date="2021-05-22T11:05:00Z">
            <w:rPr>
              <w:rFonts w:ascii="Arial" w:hAnsi="Arial" w:cs="Arial"/>
              <w:i/>
              <w:iCs/>
              <w:szCs w:val="24"/>
            </w:rPr>
          </w:rPrChange>
        </w:rPr>
        <w:tab/>
        <w:t>¿Como se divide su organización? Secciones o puestos que hay en su organización.</w:t>
      </w:r>
    </w:p>
    <w:p w14:paraId="30E298A9" w14:textId="77777777" w:rsidR="00FF693F" w:rsidRPr="00F72A86" w:rsidRDefault="00FF693F" w:rsidP="00E2445F">
      <w:pPr>
        <w:jc w:val="both"/>
        <w:rPr>
          <w:rFonts w:ascii="Arial" w:hAnsi="Arial" w:cs="Arial"/>
          <w:szCs w:val="24"/>
          <w:rPrChange w:id="648" w:author="Wilber" w:date="2021-05-22T11:05:00Z">
            <w:rPr>
              <w:rFonts w:ascii="Arial" w:hAnsi="Arial" w:cs="Arial"/>
              <w:i/>
              <w:iCs/>
              <w:szCs w:val="24"/>
            </w:rPr>
          </w:rPrChange>
        </w:rPr>
        <w:pPrChange w:id="649" w:author="Wilber" w:date="2021-05-22T11:01:00Z">
          <w:pPr/>
        </w:pPrChange>
      </w:pPr>
      <w:r w:rsidRPr="00F72A86">
        <w:rPr>
          <w:rFonts w:ascii="Arial" w:hAnsi="Arial" w:cs="Arial"/>
          <w:szCs w:val="24"/>
          <w:rPrChange w:id="650" w:author="Wilber" w:date="2021-05-22T11:05:00Z">
            <w:rPr>
              <w:rFonts w:ascii="Arial" w:hAnsi="Arial" w:cs="Arial"/>
              <w:i/>
              <w:iCs/>
              <w:szCs w:val="24"/>
            </w:rPr>
          </w:rPrChange>
        </w:rPr>
        <w:t xml:space="preserve"> </w:t>
      </w:r>
    </w:p>
    <w:p w14:paraId="00076803" w14:textId="77777777" w:rsidR="00FF693F" w:rsidRPr="00F72A86" w:rsidRDefault="00FF693F" w:rsidP="00E2445F">
      <w:pPr>
        <w:jc w:val="both"/>
        <w:rPr>
          <w:rFonts w:ascii="Arial" w:hAnsi="Arial" w:cs="Arial"/>
          <w:szCs w:val="24"/>
          <w:rPrChange w:id="651" w:author="Wilber" w:date="2021-05-22T11:05:00Z">
            <w:rPr>
              <w:rFonts w:ascii="Arial" w:hAnsi="Arial" w:cs="Arial"/>
              <w:i/>
              <w:iCs/>
              <w:szCs w:val="24"/>
            </w:rPr>
          </w:rPrChange>
        </w:rPr>
        <w:pPrChange w:id="652" w:author="Wilber" w:date="2021-05-22T11:01:00Z">
          <w:pPr/>
        </w:pPrChange>
      </w:pPr>
      <w:r w:rsidRPr="00F72A86">
        <w:rPr>
          <w:rFonts w:ascii="Arial" w:hAnsi="Arial" w:cs="Arial"/>
          <w:szCs w:val="24"/>
          <w:rPrChange w:id="653" w:author="Wilber" w:date="2021-05-22T11:05:00Z">
            <w:rPr>
              <w:rFonts w:ascii="Arial" w:hAnsi="Arial" w:cs="Arial"/>
              <w:i/>
              <w:iCs/>
              <w:szCs w:val="24"/>
            </w:rPr>
          </w:rPrChange>
        </w:rPr>
        <w:t>Puestos:</w:t>
      </w:r>
    </w:p>
    <w:p w14:paraId="372DDBAF" w14:textId="77777777" w:rsidR="00FF693F" w:rsidRPr="00F72A86" w:rsidRDefault="00FF693F" w:rsidP="00E2445F">
      <w:pPr>
        <w:jc w:val="both"/>
        <w:rPr>
          <w:rFonts w:ascii="Arial" w:hAnsi="Arial" w:cs="Arial"/>
          <w:szCs w:val="24"/>
          <w:rPrChange w:id="654" w:author="Wilber" w:date="2021-05-22T11:05:00Z">
            <w:rPr>
              <w:rFonts w:ascii="Arial" w:hAnsi="Arial" w:cs="Arial"/>
              <w:i/>
              <w:iCs/>
              <w:szCs w:val="24"/>
            </w:rPr>
          </w:rPrChange>
        </w:rPr>
        <w:pPrChange w:id="655" w:author="Wilber" w:date="2021-05-22T11:01:00Z">
          <w:pPr/>
        </w:pPrChange>
      </w:pPr>
      <w:r w:rsidRPr="00F72A86">
        <w:rPr>
          <w:rFonts w:ascii="Arial" w:hAnsi="Arial" w:cs="Arial"/>
          <w:szCs w:val="24"/>
          <w:rPrChange w:id="656" w:author="Wilber" w:date="2021-05-22T11:05:00Z">
            <w:rPr>
              <w:rFonts w:ascii="Arial" w:hAnsi="Arial" w:cs="Arial"/>
              <w:i/>
              <w:iCs/>
              <w:szCs w:val="24"/>
            </w:rPr>
          </w:rPrChange>
        </w:rPr>
        <w:t>1.</w:t>
      </w:r>
      <w:r w:rsidRPr="00F72A86">
        <w:rPr>
          <w:rFonts w:ascii="Arial" w:hAnsi="Arial" w:cs="Arial"/>
          <w:szCs w:val="24"/>
          <w:rPrChange w:id="657" w:author="Wilber" w:date="2021-05-22T11:05:00Z">
            <w:rPr>
              <w:rFonts w:ascii="Arial" w:hAnsi="Arial" w:cs="Arial"/>
              <w:i/>
              <w:iCs/>
              <w:szCs w:val="24"/>
            </w:rPr>
          </w:rPrChange>
        </w:rPr>
        <w:tab/>
        <w:t xml:space="preserve">Junta directiva </w:t>
      </w:r>
    </w:p>
    <w:p w14:paraId="7551A2F0" w14:textId="77777777" w:rsidR="00FF693F" w:rsidRPr="00F72A86" w:rsidRDefault="00FF693F" w:rsidP="00E2445F">
      <w:pPr>
        <w:jc w:val="both"/>
        <w:rPr>
          <w:rFonts w:ascii="Arial" w:hAnsi="Arial" w:cs="Arial"/>
          <w:szCs w:val="24"/>
          <w:rPrChange w:id="658" w:author="Wilber" w:date="2021-05-22T11:05:00Z">
            <w:rPr>
              <w:rFonts w:ascii="Arial" w:hAnsi="Arial" w:cs="Arial"/>
              <w:i/>
              <w:iCs/>
              <w:szCs w:val="24"/>
            </w:rPr>
          </w:rPrChange>
        </w:rPr>
        <w:pPrChange w:id="659" w:author="Wilber" w:date="2021-05-22T11:01:00Z">
          <w:pPr/>
        </w:pPrChange>
      </w:pPr>
      <w:r w:rsidRPr="00F72A86">
        <w:rPr>
          <w:rFonts w:ascii="Arial" w:hAnsi="Arial" w:cs="Arial"/>
          <w:szCs w:val="24"/>
          <w:rPrChange w:id="660" w:author="Wilber" w:date="2021-05-22T11:05:00Z">
            <w:rPr>
              <w:rFonts w:ascii="Arial" w:hAnsi="Arial" w:cs="Arial"/>
              <w:i/>
              <w:iCs/>
              <w:szCs w:val="24"/>
            </w:rPr>
          </w:rPrChange>
        </w:rPr>
        <w:t>2.</w:t>
      </w:r>
      <w:r w:rsidRPr="00F72A86">
        <w:rPr>
          <w:rFonts w:ascii="Arial" w:hAnsi="Arial" w:cs="Arial"/>
          <w:szCs w:val="24"/>
          <w:rPrChange w:id="661" w:author="Wilber" w:date="2021-05-22T11:05:00Z">
            <w:rPr>
              <w:rFonts w:ascii="Arial" w:hAnsi="Arial" w:cs="Arial"/>
              <w:i/>
              <w:iCs/>
              <w:szCs w:val="24"/>
            </w:rPr>
          </w:rPrChange>
        </w:rPr>
        <w:tab/>
        <w:t xml:space="preserve">Recepción </w:t>
      </w:r>
    </w:p>
    <w:p w14:paraId="57E4BAE9" w14:textId="77777777" w:rsidR="00FF693F" w:rsidRPr="00F72A86" w:rsidRDefault="00FF693F" w:rsidP="00E2445F">
      <w:pPr>
        <w:jc w:val="both"/>
        <w:rPr>
          <w:rFonts w:ascii="Arial" w:hAnsi="Arial" w:cs="Arial"/>
          <w:szCs w:val="24"/>
          <w:rPrChange w:id="662" w:author="Wilber" w:date="2021-05-22T11:05:00Z">
            <w:rPr>
              <w:rFonts w:ascii="Arial" w:hAnsi="Arial" w:cs="Arial"/>
              <w:i/>
              <w:iCs/>
              <w:szCs w:val="24"/>
            </w:rPr>
          </w:rPrChange>
        </w:rPr>
        <w:pPrChange w:id="663" w:author="Wilber" w:date="2021-05-22T11:01:00Z">
          <w:pPr/>
        </w:pPrChange>
      </w:pPr>
      <w:r w:rsidRPr="00F72A86">
        <w:rPr>
          <w:rFonts w:ascii="Arial" w:hAnsi="Arial" w:cs="Arial"/>
          <w:szCs w:val="24"/>
          <w:rPrChange w:id="664" w:author="Wilber" w:date="2021-05-22T11:05:00Z">
            <w:rPr>
              <w:rFonts w:ascii="Arial" w:hAnsi="Arial" w:cs="Arial"/>
              <w:i/>
              <w:iCs/>
              <w:szCs w:val="24"/>
            </w:rPr>
          </w:rPrChange>
        </w:rPr>
        <w:t>3.</w:t>
      </w:r>
      <w:r w:rsidRPr="00F72A86">
        <w:rPr>
          <w:rFonts w:ascii="Arial" w:hAnsi="Arial" w:cs="Arial"/>
          <w:szCs w:val="24"/>
          <w:rPrChange w:id="665" w:author="Wilber" w:date="2021-05-22T11:05:00Z">
            <w:rPr>
              <w:rFonts w:ascii="Arial" w:hAnsi="Arial" w:cs="Arial"/>
              <w:i/>
              <w:iCs/>
              <w:szCs w:val="24"/>
            </w:rPr>
          </w:rPrChange>
        </w:rPr>
        <w:tab/>
        <w:t>Contaduria</w:t>
      </w:r>
    </w:p>
    <w:p w14:paraId="7CE361DF" w14:textId="77777777" w:rsidR="00FF693F" w:rsidRPr="00F72A86" w:rsidRDefault="00FF693F" w:rsidP="00E2445F">
      <w:pPr>
        <w:jc w:val="both"/>
        <w:rPr>
          <w:rFonts w:ascii="Arial" w:hAnsi="Arial" w:cs="Arial"/>
          <w:szCs w:val="24"/>
          <w:rPrChange w:id="666" w:author="Wilber" w:date="2021-05-22T11:05:00Z">
            <w:rPr>
              <w:rFonts w:ascii="Arial" w:hAnsi="Arial" w:cs="Arial"/>
              <w:i/>
              <w:iCs/>
              <w:szCs w:val="24"/>
            </w:rPr>
          </w:rPrChange>
        </w:rPr>
        <w:pPrChange w:id="667" w:author="Wilber" w:date="2021-05-22T11:01:00Z">
          <w:pPr/>
        </w:pPrChange>
      </w:pPr>
      <w:r w:rsidRPr="00F72A86">
        <w:rPr>
          <w:rFonts w:ascii="Arial" w:hAnsi="Arial" w:cs="Arial"/>
          <w:szCs w:val="24"/>
          <w:rPrChange w:id="668" w:author="Wilber" w:date="2021-05-22T11:05:00Z">
            <w:rPr>
              <w:rFonts w:ascii="Arial" w:hAnsi="Arial" w:cs="Arial"/>
              <w:i/>
              <w:iCs/>
              <w:szCs w:val="24"/>
            </w:rPr>
          </w:rPrChange>
        </w:rPr>
        <w:t>4.</w:t>
      </w:r>
      <w:r w:rsidRPr="00F72A86">
        <w:rPr>
          <w:rFonts w:ascii="Arial" w:hAnsi="Arial" w:cs="Arial"/>
          <w:szCs w:val="24"/>
          <w:rPrChange w:id="669" w:author="Wilber" w:date="2021-05-22T11:05:00Z">
            <w:rPr>
              <w:rFonts w:ascii="Arial" w:hAnsi="Arial" w:cs="Arial"/>
              <w:i/>
              <w:iCs/>
              <w:szCs w:val="24"/>
            </w:rPr>
          </w:rPrChange>
        </w:rPr>
        <w:tab/>
        <w:t>Administración general</w:t>
      </w:r>
    </w:p>
    <w:p w14:paraId="3A2E9110" w14:textId="77777777" w:rsidR="00FF693F" w:rsidRPr="00F72A86" w:rsidRDefault="00FF693F" w:rsidP="00E2445F">
      <w:pPr>
        <w:jc w:val="both"/>
        <w:rPr>
          <w:rFonts w:ascii="Arial" w:hAnsi="Arial" w:cs="Arial"/>
          <w:szCs w:val="24"/>
          <w:rPrChange w:id="670" w:author="Wilber" w:date="2021-05-22T11:05:00Z">
            <w:rPr>
              <w:rFonts w:ascii="Arial" w:hAnsi="Arial" w:cs="Arial"/>
              <w:i/>
              <w:iCs/>
              <w:szCs w:val="24"/>
            </w:rPr>
          </w:rPrChange>
        </w:rPr>
        <w:pPrChange w:id="671" w:author="Wilber" w:date="2021-05-22T11:01:00Z">
          <w:pPr/>
        </w:pPrChange>
      </w:pPr>
      <w:r w:rsidRPr="00F72A86">
        <w:rPr>
          <w:rFonts w:ascii="Arial" w:hAnsi="Arial" w:cs="Arial"/>
          <w:szCs w:val="24"/>
          <w:rPrChange w:id="672" w:author="Wilber" w:date="2021-05-22T11:05:00Z">
            <w:rPr>
              <w:rFonts w:ascii="Arial" w:hAnsi="Arial" w:cs="Arial"/>
              <w:i/>
              <w:iCs/>
              <w:szCs w:val="24"/>
            </w:rPr>
          </w:rPrChange>
        </w:rPr>
        <w:t>5.</w:t>
      </w:r>
      <w:r w:rsidRPr="00F72A86">
        <w:rPr>
          <w:rFonts w:ascii="Arial" w:hAnsi="Arial" w:cs="Arial"/>
          <w:szCs w:val="24"/>
          <w:rPrChange w:id="673" w:author="Wilber" w:date="2021-05-22T11:05:00Z">
            <w:rPr>
              <w:rFonts w:ascii="Arial" w:hAnsi="Arial" w:cs="Arial"/>
              <w:i/>
              <w:iCs/>
              <w:szCs w:val="24"/>
            </w:rPr>
          </w:rPrChange>
        </w:rPr>
        <w:tab/>
        <w:t>Administración mmec</w:t>
      </w:r>
    </w:p>
    <w:p w14:paraId="277FDFC4" w14:textId="77777777" w:rsidR="00FF693F" w:rsidRPr="00F72A86" w:rsidRDefault="00FF693F" w:rsidP="00E2445F">
      <w:pPr>
        <w:jc w:val="both"/>
        <w:rPr>
          <w:rFonts w:ascii="Arial" w:hAnsi="Arial" w:cs="Arial"/>
          <w:szCs w:val="24"/>
          <w:rPrChange w:id="674" w:author="Wilber" w:date="2021-05-22T11:05:00Z">
            <w:rPr>
              <w:rFonts w:ascii="Arial" w:hAnsi="Arial" w:cs="Arial"/>
              <w:i/>
              <w:iCs/>
              <w:szCs w:val="24"/>
            </w:rPr>
          </w:rPrChange>
        </w:rPr>
        <w:pPrChange w:id="675" w:author="Wilber" w:date="2021-05-22T11:01:00Z">
          <w:pPr/>
        </w:pPrChange>
      </w:pPr>
      <w:r w:rsidRPr="00F72A86">
        <w:rPr>
          <w:rFonts w:ascii="Arial" w:hAnsi="Arial" w:cs="Arial"/>
          <w:szCs w:val="24"/>
          <w:rPrChange w:id="676" w:author="Wilber" w:date="2021-05-22T11:05:00Z">
            <w:rPr>
              <w:rFonts w:ascii="Arial" w:hAnsi="Arial" w:cs="Arial"/>
              <w:i/>
              <w:iCs/>
              <w:szCs w:val="24"/>
            </w:rPr>
          </w:rPrChange>
        </w:rPr>
        <w:t>6.</w:t>
      </w:r>
      <w:r w:rsidRPr="00F72A86">
        <w:rPr>
          <w:rFonts w:ascii="Arial" w:hAnsi="Arial" w:cs="Arial"/>
          <w:szCs w:val="24"/>
          <w:rPrChange w:id="677" w:author="Wilber" w:date="2021-05-22T11:05:00Z">
            <w:rPr>
              <w:rFonts w:ascii="Arial" w:hAnsi="Arial" w:cs="Arial"/>
              <w:i/>
              <w:iCs/>
              <w:szCs w:val="24"/>
            </w:rPr>
          </w:rPrChange>
        </w:rPr>
        <w:tab/>
        <w:t xml:space="preserve">12 personal de campo mmec </w:t>
      </w:r>
    </w:p>
    <w:p w14:paraId="6FB82A95" w14:textId="77777777" w:rsidR="00FF693F" w:rsidRPr="00F72A86" w:rsidRDefault="00FF693F" w:rsidP="00E2445F">
      <w:pPr>
        <w:jc w:val="both"/>
        <w:rPr>
          <w:rFonts w:ascii="Arial" w:hAnsi="Arial" w:cs="Arial"/>
          <w:szCs w:val="24"/>
          <w:rPrChange w:id="678" w:author="Wilber" w:date="2021-05-22T11:05:00Z">
            <w:rPr>
              <w:rFonts w:ascii="Arial" w:hAnsi="Arial" w:cs="Arial"/>
              <w:i/>
              <w:iCs/>
              <w:szCs w:val="24"/>
            </w:rPr>
          </w:rPrChange>
        </w:rPr>
        <w:pPrChange w:id="679" w:author="Wilber" w:date="2021-05-22T11:01:00Z">
          <w:pPr/>
        </w:pPrChange>
      </w:pPr>
      <w:r w:rsidRPr="00F72A86">
        <w:rPr>
          <w:rFonts w:ascii="Arial" w:hAnsi="Arial" w:cs="Arial"/>
          <w:szCs w:val="24"/>
          <w:rPrChange w:id="680" w:author="Wilber" w:date="2021-05-22T11:05:00Z">
            <w:rPr>
              <w:rFonts w:ascii="Arial" w:hAnsi="Arial" w:cs="Arial"/>
              <w:i/>
              <w:iCs/>
              <w:szCs w:val="24"/>
            </w:rPr>
          </w:rPrChange>
        </w:rPr>
        <w:t>7.</w:t>
      </w:r>
      <w:r w:rsidRPr="00F72A86">
        <w:rPr>
          <w:rFonts w:ascii="Arial" w:hAnsi="Arial" w:cs="Arial"/>
          <w:szCs w:val="24"/>
          <w:rPrChange w:id="681" w:author="Wilber" w:date="2021-05-22T11:05:00Z">
            <w:rPr>
              <w:rFonts w:ascii="Arial" w:hAnsi="Arial" w:cs="Arial"/>
              <w:i/>
              <w:iCs/>
              <w:szCs w:val="24"/>
            </w:rPr>
          </w:rPrChange>
        </w:rPr>
        <w:tab/>
        <w:t>Asistente ambiental</w:t>
      </w:r>
    </w:p>
    <w:p w14:paraId="074681CE" w14:textId="77777777" w:rsidR="00FF693F" w:rsidRPr="00F72A86" w:rsidRDefault="00FF693F" w:rsidP="00E2445F">
      <w:pPr>
        <w:jc w:val="both"/>
        <w:rPr>
          <w:rFonts w:ascii="Arial" w:hAnsi="Arial" w:cs="Arial"/>
          <w:szCs w:val="24"/>
          <w:rPrChange w:id="682" w:author="Wilber" w:date="2021-05-22T11:05:00Z">
            <w:rPr>
              <w:rFonts w:ascii="Arial" w:hAnsi="Arial" w:cs="Arial"/>
              <w:i/>
              <w:iCs/>
              <w:szCs w:val="24"/>
            </w:rPr>
          </w:rPrChange>
        </w:rPr>
        <w:pPrChange w:id="683" w:author="Wilber" w:date="2021-05-22T11:01:00Z">
          <w:pPr/>
        </w:pPrChange>
      </w:pPr>
      <w:r w:rsidRPr="00F72A86">
        <w:rPr>
          <w:rFonts w:ascii="Arial" w:hAnsi="Arial" w:cs="Arial"/>
          <w:szCs w:val="24"/>
          <w:rPrChange w:id="684" w:author="Wilber" w:date="2021-05-22T11:05:00Z">
            <w:rPr>
              <w:rFonts w:ascii="Arial" w:hAnsi="Arial" w:cs="Arial"/>
              <w:i/>
              <w:iCs/>
              <w:szCs w:val="24"/>
            </w:rPr>
          </w:rPrChange>
        </w:rPr>
        <w:t>8.</w:t>
      </w:r>
      <w:r w:rsidRPr="00F72A86">
        <w:rPr>
          <w:rFonts w:ascii="Arial" w:hAnsi="Arial" w:cs="Arial"/>
          <w:szCs w:val="24"/>
          <w:rPrChange w:id="685" w:author="Wilber" w:date="2021-05-22T11:05:00Z">
            <w:rPr>
              <w:rFonts w:ascii="Arial" w:hAnsi="Arial" w:cs="Arial"/>
              <w:i/>
              <w:iCs/>
              <w:szCs w:val="24"/>
            </w:rPr>
          </w:rPrChange>
        </w:rPr>
        <w:tab/>
        <w:t>Asistente vivienda</w:t>
      </w:r>
    </w:p>
    <w:p w14:paraId="36EE7010" w14:textId="77777777" w:rsidR="00FF693F" w:rsidRPr="00F72A86" w:rsidRDefault="00FF693F" w:rsidP="00E2445F">
      <w:pPr>
        <w:jc w:val="both"/>
        <w:rPr>
          <w:rFonts w:ascii="Arial" w:hAnsi="Arial" w:cs="Arial"/>
          <w:szCs w:val="24"/>
          <w:rPrChange w:id="686" w:author="Wilber" w:date="2021-05-22T11:05:00Z">
            <w:rPr>
              <w:rFonts w:ascii="Arial" w:hAnsi="Arial" w:cs="Arial"/>
              <w:i/>
              <w:iCs/>
              <w:szCs w:val="24"/>
            </w:rPr>
          </w:rPrChange>
        </w:rPr>
        <w:pPrChange w:id="687" w:author="Wilber" w:date="2021-05-22T11:01:00Z">
          <w:pPr/>
        </w:pPrChange>
      </w:pPr>
      <w:r w:rsidRPr="00F72A86">
        <w:rPr>
          <w:rFonts w:ascii="Arial" w:hAnsi="Arial" w:cs="Arial"/>
          <w:szCs w:val="24"/>
          <w:rPrChange w:id="688" w:author="Wilber" w:date="2021-05-22T11:05:00Z">
            <w:rPr>
              <w:rFonts w:ascii="Arial" w:hAnsi="Arial" w:cs="Arial"/>
              <w:i/>
              <w:iCs/>
              <w:szCs w:val="24"/>
            </w:rPr>
          </w:rPrChange>
        </w:rPr>
        <w:t>9.</w:t>
      </w:r>
      <w:r w:rsidRPr="00F72A86">
        <w:rPr>
          <w:rFonts w:ascii="Arial" w:hAnsi="Arial" w:cs="Arial"/>
          <w:szCs w:val="24"/>
          <w:rPrChange w:id="689" w:author="Wilber" w:date="2021-05-22T11:05:00Z">
            <w:rPr>
              <w:rFonts w:ascii="Arial" w:hAnsi="Arial" w:cs="Arial"/>
              <w:i/>
              <w:iCs/>
              <w:szCs w:val="24"/>
            </w:rPr>
          </w:rPrChange>
        </w:rPr>
        <w:tab/>
        <w:t xml:space="preserve">Asistente de notitificación </w:t>
      </w:r>
    </w:p>
    <w:p w14:paraId="744DE070" w14:textId="77777777" w:rsidR="00FF693F" w:rsidRPr="00F72A86" w:rsidRDefault="00FF693F" w:rsidP="00E2445F">
      <w:pPr>
        <w:jc w:val="both"/>
        <w:rPr>
          <w:rFonts w:ascii="Arial" w:hAnsi="Arial" w:cs="Arial"/>
          <w:szCs w:val="24"/>
          <w:rPrChange w:id="690" w:author="Wilber" w:date="2021-05-22T11:05:00Z">
            <w:rPr>
              <w:rFonts w:ascii="Arial" w:hAnsi="Arial" w:cs="Arial"/>
              <w:i/>
              <w:iCs/>
              <w:szCs w:val="24"/>
            </w:rPr>
          </w:rPrChange>
        </w:rPr>
        <w:pPrChange w:id="691" w:author="Wilber" w:date="2021-05-22T11:01:00Z">
          <w:pPr/>
        </w:pPrChange>
      </w:pPr>
      <w:r w:rsidRPr="00F72A86">
        <w:rPr>
          <w:rFonts w:ascii="Arial" w:hAnsi="Arial" w:cs="Arial"/>
          <w:szCs w:val="24"/>
          <w:rPrChange w:id="692" w:author="Wilber" w:date="2021-05-22T11:05:00Z">
            <w:rPr>
              <w:rFonts w:ascii="Arial" w:hAnsi="Arial" w:cs="Arial"/>
              <w:i/>
              <w:iCs/>
              <w:szCs w:val="24"/>
            </w:rPr>
          </w:rPrChange>
        </w:rPr>
        <w:t>10.</w:t>
      </w:r>
      <w:r w:rsidRPr="00F72A86">
        <w:rPr>
          <w:rFonts w:ascii="Arial" w:hAnsi="Arial" w:cs="Arial"/>
          <w:szCs w:val="24"/>
          <w:rPrChange w:id="693" w:author="Wilber" w:date="2021-05-22T11:05:00Z">
            <w:rPr>
              <w:rFonts w:ascii="Arial" w:hAnsi="Arial" w:cs="Arial"/>
              <w:i/>
              <w:iCs/>
              <w:szCs w:val="24"/>
            </w:rPr>
          </w:rPrChange>
        </w:rPr>
        <w:tab/>
        <w:t xml:space="preserve">Encargado de proyectos </w:t>
      </w:r>
    </w:p>
    <w:p w14:paraId="6AA82597" w14:textId="77777777" w:rsidR="00FF693F" w:rsidRPr="00F72A86" w:rsidRDefault="00FF693F" w:rsidP="00E2445F">
      <w:pPr>
        <w:jc w:val="both"/>
        <w:rPr>
          <w:rFonts w:ascii="Arial" w:hAnsi="Arial" w:cs="Arial"/>
          <w:szCs w:val="24"/>
          <w:rPrChange w:id="694" w:author="Wilber" w:date="2021-05-22T11:05:00Z">
            <w:rPr>
              <w:rFonts w:ascii="Arial" w:hAnsi="Arial" w:cs="Arial"/>
              <w:i/>
              <w:iCs/>
              <w:szCs w:val="24"/>
            </w:rPr>
          </w:rPrChange>
        </w:rPr>
        <w:pPrChange w:id="695" w:author="Wilber" w:date="2021-05-22T11:01:00Z">
          <w:pPr/>
        </w:pPrChange>
      </w:pPr>
      <w:r w:rsidRPr="00F72A86">
        <w:rPr>
          <w:rFonts w:ascii="Arial" w:hAnsi="Arial" w:cs="Arial"/>
          <w:szCs w:val="24"/>
          <w:rPrChange w:id="696" w:author="Wilber" w:date="2021-05-22T11:05:00Z">
            <w:rPr>
              <w:rFonts w:ascii="Arial" w:hAnsi="Arial" w:cs="Arial"/>
              <w:i/>
              <w:iCs/>
              <w:szCs w:val="24"/>
            </w:rPr>
          </w:rPrChange>
        </w:rPr>
        <w:t>11.</w:t>
      </w:r>
      <w:r w:rsidRPr="00F72A86">
        <w:rPr>
          <w:rFonts w:ascii="Arial" w:hAnsi="Arial" w:cs="Arial"/>
          <w:szCs w:val="24"/>
          <w:rPrChange w:id="697" w:author="Wilber" w:date="2021-05-22T11:05:00Z">
            <w:rPr>
              <w:rFonts w:ascii="Arial" w:hAnsi="Arial" w:cs="Arial"/>
              <w:i/>
              <w:iCs/>
              <w:szCs w:val="24"/>
            </w:rPr>
          </w:rPrChange>
        </w:rPr>
        <w:tab/>
        <w:t xml:space="preserve">Cocinería </w:t>
      </w:r>
    </w:p>
    <w:p w14:paraId="4FB70A44" w14:textId="77777777" w:rsidR="00FF693F" w:rsidRPr="00F72A86" w:rsidRDefault="00FF693F" w:rsidP="00E2445F">
      <w:pPr>
        <w:jc w:val="both"/>
        <w:rPr>
          <w:rFonts w:ascii="Arial" w:hAnsi="Arial" w:cs="Arial"/>
          <w:szCs w:val="24"/>
          <w:rPrChange w:id="698" w:author="Wilber" w:date="2021-05-22T11:05:00Z">
            <w:rPr>
              <w:rFonts w:ascii="Arial" w:hAnsi="Arial" w:cs="Arial"/>
              <w:i/>
              <w:iCs/>
              <w:szCs w:val="24"/>
            </w:rPr>
          </w:rPrChange>
        </w:rPr>
        <w:pPrChange w:id="699" w:author="Wilber" w:date="2021-05-22T11:01:00Z">
          <w:pPr/>
        </w:pPrChange>
      </w:pPr>
      <w:r w:rsidRPr="00F72A86">
        <w:rPr>
          <w:rFonts w:ascii="Arial" w:hAnsi="Arial" w:cs="Arial"/>
          <w:szCs w:val="24"/>
          <w:rPrChange w:id="700" w:author="Wilber" w:date="2021-05-22T11:05:00Z">
            <w:rPr>
              <w:rFonts w:ascii="Arial" w:hAnsi="Arial" w:cs="Arial"/>
              <w:i/>
              <w:iCs/>
              <w:szCs w:val="24"/>
            </w:rPr>
          </w:rPrChange>
        </w:rPr>
        <w:t>12.</w:t>
      </w:r>
      <w:r w:rsidRPr="00F72A86">
        <w:rPr>
          <w:rFonts w:ascii="Arial" w:hAnsi="Arial" w:cs="Arial"/>
          <w:szCs w:val="24"/>
          <w:rPrChange w:id="701" w:author="Wilber" w:date="2021-05-22T11:05:00Z">
            <w:rPr>
              <w:rFonts w:ascii="Arial" w:hAnsi="Arial" w:cs="Arial"/>
              <w:i/>
              <w:iCs/>
              <w:szCs w:val="24"/>
            </w:rPr>
          </w:rPrChange>
        </w:rPr>
        <w:tab/>
        <w:t xml:space="preserve">4 guardas </w:t>
      </w:r>
    </w:p>
    <w:p w14:paraId="3C11A892" w14:textId="77777777" w:rsidR="00FF693F" w:rsidRPr="00F72A86" w:rsidRDefault="00FF693F" w:rsidP="00E2445F">
      <w:pPr>
        <w:jc w:val="both"/>
        <w:rPr>
          <w:rFonts w:ascii="Arial" w:hAnsi="Arial" w:cs="Arial"/>
          <w:szCs w:val="24"/>
          <w:rPrChange w:id="702" w:author="Wilber" w:date="2021-05-22T11:05:00Z">
            <w:rPr>
              <w:rFonts w:ascii="Arial" w:hAnsi="Arial" w:cs="Arial"/>
              <w:i/>
              <w:iCs/>
              <w:szCs w:val="24"/>
            </w:rPr>
          </w:rPrChange>
        </w:rPr>
        <w:pPrChange w:id="703" w:author="Wilber" w:date="2021-05-22T11:01:00Z">
          <w:pPr/>
        </w:pPrChange>
      </w:pPr>
      <w:r w:rsidRPr="00F72A86">
        <w:rPr>
          <w:rFonts w:ascii="Arial" w:hAnsi="Arial" w:cs="Arial"/>
          <w:szCs w:val="24"/>
          <w:rPrChange w:id="704" w:author="Wilber" w:date="2021-05-22T11:05:00Z">
            <w:rPr>
              <w:rFonts w:ascii="Arial" w:hAnsi="Arial" w:cs="Arial"/>
              <w:i/>
              <w:iCs/>
              <w:szCs w:val="24"/>
            </w:rPr>
          </w:rPrChange>
        </w:rPr>
        <w:t>13.</w:t>
      </w:r>
      <w:r w:rsidRPr="00F72A86">
        <w:rPr>
          <w:rFonts w:ascii="Arial" w:hAnsi="Arial" w:cs="Arial"/>
          <w:szCs w:val="24"/>
          <w:rPrChange w:id="705" w:author="Wilber" w:date="2021-05-22T11:05:00Z">
            <w:rPr>
              <w:rFonts w:ascii="Arial" w:hAnsi="Arial" w:cs="Arial"/>
              <w:i/>
              <w:iCs/>
              <w:szCs w:val="24"/>
            </w:rPr>
          </w:rPrChange>
        </w:rPr>
        <w:tab/>
        <w:t>Asistente tribunal de derecho propio</w:t>
      </w:r>
    </w:p>
    <w:p w14:paraId="0C7CC907" w14:textId="77777777" w:rsidR="00FF693F" w:rsidRPr="00F72A86" w:rsidRDefault="00FF693F" w:rsidP="00E2445F">
      <w:pPr>
        <w:jc w:val="both"/>
        <w:rPr>
          <w:rFonts w:ascii="Arial" w:hAnsi="Arial" w:cs="Arial"/>
          <w:szCs w:val="24"/>
          <w:rPrChange w:id="706" w:author="Wilber" w:date="2021-05-22T11:05:00Z">
            <w:rPr>
              <w:rFonts w:ascii="Arial" w:hAnsi="Arial" w:cs="Arial"/>
              <w:i/>
              <w:iCs/>
              <w:szCs w:val="24"/>
            </w:rPr>
          </w:rPrChange>
        </w:rPr>
        <w:pPrChange w:id="707" w:author="Wilber" w:date="2021-05-22T11:01:00Z">
          <w:pPr/>
        </w:pPrChange>
      </w:pPr>
      <w:r w:rsidRPr="00F72A86">
        <w:rPr>
          <w:rFonts w:ascii="Arial" w:hAnsi="Arial" w:cs="Arial"/>
          <w:szCs w:val="24"/>
          <w:rPrChange w:id="708" w:author="Wilber" w:date="2021-05-22T11:05:00Z">
            <w:rPr>
              <w:rFonts w:ascii="Arial" w:hAnsi="Arial" w:cs="Arial"/>
              <w:i/>
              <w:iCs/>
              <w:szCs w:val="24"/>
            </w:rPr>
          </w:rPrChange>
        </w:rPr>
        <w:t>14.</w:t>
      </w:r>
      <w:r w:rsidRPr="00F72A86">
        <w:rPr>
          <w:rFonts w:ascii="Arial" w:hAnsi="Arial" w:cs="Arial"/>
          <w:szCs w:val="24"/>
          <w:rPrChange w:id="709" w:author="Wilber" w:date="2021-05-22T11:05:00Z">
            <w:rPr>
              <w:rFonts w:ascii="Arial" w:hAnsi="Arial" w:cs="Arial"/>
              <w:i/>
              <w:iCs/>
              <w:szCs w:val="24"/>
            </w:rPr>
          </w:rPrChange>
        </w:rPr>
        <w:tab/>
        <w:t>Tribunal de derecho propio</w:t>
      </w:r>
    </w:p>
    <w:p w14:paraId="2A38B8CF" w14:textId="4C58D4C0" w:rsidR="00FF693F" w:rsidRPr="00F72A86" w:rsidRDefault="00371D0B" w:rsidP="00E2445F">
      <w:pPr>
        <w:jc w:val="both"/>
        <w:rPr>
          <w:rFonts w:ascii="Arial" w:hAnsi="Arial" w:cs="Arial"/>
          <w:szCs w:val="24"/>
          <w:rPrChange w:id="710" w:author="Wilber" w:date="2021-05-22T11:05:00Z">
            <w:rPr>
              <w:rFonts w:ascii="Arial" w:hAnsi="Arial" w:cs="Arial"/>
              <w:i/>
              <w:iCs/>
              <w:szCs w:val="24"/>
            </w:rPr>
          </w:rPrChange>
        </w:rPr>
        <w:pPrChange w:id="711" w:author="Wilber" w:date="2021-05-22T11:01:00Z">
          <w:pPr/>
        </w:pPrChange>
      </w:pPr>
      <w:ins w:id="712" w:author="Wilber" w:date="2021-05-22T14:48:00Z">
        <w:r>
          <w:rPr>
            <w:rFonts w:ascii="Arial" w:hAnsi="Arial" w:cs="Arial"/>
            <w:szCs w:val="24"/>
          </w:rPr>
          <w:t>Las preguntas que menciona el documento son generadoras, no se tien</w:t>
        </w:r>
      </w:ins>
      <w:ins w:id="713" w:author="Wilber" w:date="2021-05-22T14:49:00Z">
        <w:r>
          <w:rPr>
            <w:rFonts w:ascii="Arial" w:hAnsi="Arial" w:cs="Arial"/>
            <w:szCs w:val="24"/>
          </w:rPr>
          <w:t>en que poner textual, sino que son unicamente para ayudar a pensar en el alcance y limitaciones.</w:t>
        </w:r>
      </w:ins>
    </w:p>
    <w:p w14:paraId="5D169791" w14:textId="77777777" w:rsidR="00FF693F" w:rsidRPr="00F72A86" w:rsidRDefault="00FF693F" w:rsidP="00E2445F">
      <w:pPr>
        <w:jc w:val="both"/>
        <w:rPr>
          <w:rFonts w:ascii="Arial" w:hAnsi="Arial" w:cs="Arial"/>
          <w:szCs w:val="24"/>
          <w:rPrChange w:id="714" w:author="Wilber" w:date="2021-05-22T11:05:00Z">
            <w:rPr>
              <w:rFonts w:ascii="Arial" w:hAnsi="Arial" w:cs="Arial"/>
              <w:i/>
              <w:iCs/>
              <w:szCs w:val="24"/>
            </w:rPr>
          </w:rPrChange>
        </w:rPr>
        <w:pPrChange w:id="715" w:author="Wilber" w:date="2021-05-22T11:01:00Z">
          <w:pPr/>
        </w:pPrChange>
      </w:pPr>
      <w:r w:rsidRPr="00F72A86">
        <w:rPr>
          <w:rFonts w:ascii="Arial" w:hAnsi="Arial" w:cs="Arial"/>
          <w:szCs w:val="24"/>
          <w:rPrChange w:id="716" w:author="Wilber" w:date="2021-05-22T11:05:00Z">
            <w:rPr>
              <w:rFonts w:ascii="Arial" w:hAnsi="Arial" w:cs="Arial"/>
              <w:i/>
              <w:iCs/>
              <w:szCs w:val="24"/>
            </w:rPr>
          </w:rPrChange>
        </w:rPr>
        <w:t>•</w:t>
      </w:r>
      <w:r w:rsidRPr="00F72A86">
        <w:rPr>
          <w:rFonts w:ascii="Arial" w:hAnsi="Arial" w:cs="Arial"/>
          <w:szCs w:val="24"/>
          <w:rPrChange w:id="717" w:author="Wilber" w:date="2021-05-22T11:05:00Z">
            <w:rPr>
              <w:rFonts w:ascii="Arial" w:hAnsi="Arial" w:cs="Arial"/>
              <w:i/>
              <w:iCs/>
              <w:szCs w:val="24"/>
            </w:rPr>
          </w:rPrChange>
        </w:rPr>
        <w:tab/>
        <w:t>¿Con quienes están asociados? Esto para implementar módulos o funcionalidades que les sirva para un mejor trabajo con sus asociados.</w:t>
      </w:r>
    </w:p>
    <w:p w14:paraId="46C1829F" w14:textId="77777777" w:rsidR="00FF693F" w:rsidRPr="00F72A86" w:rsidRDefault="00FF693F" w:rsidP="00E2445F">
      <w:pPr>
        <w:jc w:val="both"/>
        <w:rPr>
          <w:rFonts w:ascii="Arial" w:hAnsi="Arial" w:cs="Arial"/>
          <w:szCs w:val="24"/>
          <w:rPrChange w:id="718" w:author="Wilber" w:date="2021-05-22T11:05:00Z">
            <w:rPr>
              <w:rFonts w:ascii="Arial" w:hAnsi="Arial" w:cs="Arial"/>
              <w:i/>
              <w:iCs/>
              <w:szCs w:val="24"/>
            </w:rPr>
          </w:rPrChange>
        </w:rPr>
        <w:pPrChange w:id="719" w:author="Wilber" w:date="2021-05-22T11:01:00Z">
          <w:pPr/>
        </w:pPrChange>
      </w:pPr>
      <w:r w:rsidRPr="00F72A86">
        <w:rPr>
          <w:rFonts w:ascii="Arial" w:hAnsi="Arial" w:cs="Arial"/>
          <w:szCs w:val="24"/>
          <w:rPrChange w:id="720" w:author="Wilber" w:date="2021-05-22T11:05:00Z">
            <w:rPr>
              <w:rFonts w:ascii="Arial" w:hAnsi="Arial" w:cs="Arial"/>
              <w:i/>
              <w:iCs/>
              <w:szCs w:val="24"/>
            </w:rPr>
          </w:rPrChange>
        </w:rPr>
        <w:t>1.</w:t>
      </w:r>
      <w:r w:rsidRPr="00F72A86">
        <w:rPr>
          <w:rFonts w:ascii="Arial" w:hAnsi="Arial" w:cs="Arial"/>
          <w:szCs w:val="24"/>
          <w:rPrChange w:id="721" w:author="Wilber" w:date="2021-05-22T11:05:00Z">
            <w:rPr>
              <w:rFonts w:ascii="Arial" w:hAnsi="Arial" w:cs="Arial"/>
              <w:i/>
              <w:iCs/>
              <w:szCs w:val="24"/>
            </w:rPr>
          </w:rPrChange>
        </w:rPr>
        <w:tab/>
        <w:t>Todos los temas se desarrollan coordinado con la institucionalidad, correspondiente. Ejemplo: tema de seguridad ministerio de seguridad y comunidad. Tema de ambiente con el ministerio de ambiente y comunidad. Proyectos subsidiados con el Ministerio de Trabajo.</w:t>
      </w:r>
    </w:p>
    <w:p w14:paraId="08BCEBA7" w14:textId="77777777" w:rsidR="00FF693F" w:rsidRPr="00F72A86" w:rsidRDefault="00FF693F" w:rsidP="00E2445F">
      <w:pPr>
        <w:jc w:val="both"/>
        <w:rPr>
          <w:rFonts w:ascii="Arial" w:hAnsi="Arial" w:cs="Arial"/>
          <w:szCs w:val="24"/>
          <w:rPrChange w:id="722" w:author="Wilber" w:date="2021-05-22T11:05:00Z">
            <w:rPr>
              <w:rFonts w:ascii="Arial" w:hAnsi="Arial" w:cs="Arial"/>
              <w:i/>
              <w:iCs/>
              <w:szCs w:val="24"/>
            </w:rPr>
          </w:rPrChange>
        </w:rPr>
        <w:pPrChange w:id="723" w:author="Wilber" w:date="2021-05-22T11:01:00Z">
          <w:pPr/>
        </w:pPrChange>
      </w:pPr>
      <w:r w:rsidRPr="00F72A86">
        <w:rPr>
          <w:rFonts w:ascii="Arial" w:hAnsi="Arial" w:cs="Arial"/>
          <w:szCs w:val="24"/>
          <w:rPrChange w:id="724" w:author="Wilber" w:date="2021-05-22T11:05:00Z">
            <w:rPr>
              <w:rFonts w:ascii="Arial" w:hAnsi="Arial" w:cs="Arial"/>
              <w:i/>
              <w:iCs/>
              <w:szCs w:val="24"/>
            </w:rPr>
          </w:rPrChange>
        </w:rPr>
        <w:t>•</w:t>
      </w:r>
      <w:r w:rsidRPr="00F72A86">
        <w:rPr>
          <w:rFonts w:ascii="Arial" w:hAnsi="Arial" w:cs="Arial"/>
          <w:szCs w:val="24"/>
          <w:rPrChange w:id="725" w:author="Wilber" w:date="2021-05-22T11:05:00Z">
            <w:rPr>
              <w:rFonts w:ascii="Arial" w:hAnsi="Arial" w:cs="Arial"/>
              <w:i/>
              <w:iCs/>
              <w:szCs w:val="24"/>
            </w:rPr>
          </w:rPrChange>
        </w:rPr>
        <w:tab/>
        <w:t>¿Con que sistemas (programas computacionales) trabajan actualmente? Esto para determinar si sustituir los mismos o complementarlos con la página.</w:t>
      </w:r>
    </w:p>
    <w:p w14:paraId="52A909A2" w14:textId="77777777" w:rsidR="00FF693F" w:rsidRPr="00F72A86" w:rsidRDefault="00FF693F" w:rsidP="00E2445F">
      <w:pPr>
        <w:jc w:val="both"/>
        <w:rPr>
          <w:rFonts w:ascii="Arial" w:hAnsi="Arial" w:cs="Arial"/>
          <w:szCs w:val="24"/>
          <w:rPrChange w:id="726" w:author="Wilber" w:date="2021-05-22T11:05:00Z">
            <w:rPr>
              <w:rFonts w:ascii="Arial" w:hAnsi="Arial" w:cs="Arial"/>
              <w:i/>
              <w:iCs/>
              <w:szCs w:val="24"/>
            </w:rPr>
          </w:rPrChange>
        </w:rPr>
        <w:pPrChange w:id="727" w:author="Wilber" w:date="2021-05-22T11:01:00Z">
          <w:pPr/>
        </w:pPrChange>
      </w:pPr>
      <w:r w:rsidRPr="00F72A86">
        <w:rPr>
          <w:rFonts w:ascii="Arial" w:hAnsi="Arial" w:cs="Arial"/>
          <w:szCs w:val="24"/>
          <w:rPrChange w:id="728" w:author="Wilber" w:date="2021-05-22T11:05:00Z">
            <w:rPr>
              <w:rFonts w:ascii="Arial" w:hAnsi="Arial" w:cs="Arial"/>
              <w:i/>
              <w:iCs/>
              <w:szCs w:val="24"/>
            </w:rPr>
          </w:rPrChange>
        </w:rPr>
        <w:t>1.</w:t>
      </w:r>
      <w:r w:rsidRPr="00F72A86">
        <w:rPr>
          <w:rFonts w:ascii="Arial" w:hAnsi="Arial" w:cs="Arial"/>
          <w:szCs w:val="24"/>
          <w:rPrChange w:id="729" w:author="Wilber" w:date="2021-05-22T11:05:00Z">
            <w:rPr>
              <w:rFonts w:ascii="Arial" w:hAnsi="Arial" w:cs="Arial"/>
              <w:i/>
              <w:iCs/>
              <w:szCs w:val="24"/>
            </w:rPr>
          </w:rPrChange>
        </w:rPr>
        <w:tab/>
        <w:t xml:space="preserve">Sistema contable Milenium. </w:t>
      </w:r>
    </w:p>
    <w:p w14:paraId="39E36CE2" w14:textId="77777777" w:rsidR="00FF693F" w:rsidRPr="00F72A86" w:rsidRDefault="00FF693F" w:rsidP="00E2445F">
      <w:pPr>
        <w:jc w:val="both"/>
        <w:rPr>
          <w:rFonts w:ascii="Arial" w:hAnsi="Arial" w:cs="Arial"/>
          <w:szCs w:val="24"/>
          <w:rPrChange w:id="730" w:author="Wilber" w:date="2021-05-22T11:05:00Z">
            <w:rPr>
              <w:rFonts w:ascii="Arial" w:hAnsi="Arial" w:cs="Arial"/>
              <w:i/>
              <w:iCs/>
              <w:szCs w:val="24"/>
            </w:rPr>
          </w:rPrChange>
        </w:rPr>
        <w:pPrChange w:id="731" w:author="Wilber" w:date="2021-05-22T11:01:00Z">
          <w:pPr/>
        </w:pPrChange>
      </w:pPr>
      <w:r w:rsidRPr="00F72A86">
        <w:rPr>
          <w:rFonts w:ascii="Arial" w:hAnsi="Arial" w:cs="Arial"/>
          <w:szCs w:val="24"/>
          <w:rPrChange w:id="732" w:author="Wilber" w:date="2021-05-22T11:05:00Z">
            <w:rPr>
              <w:rFonts w:ascii="Arial" w:hAnsi="Arial" w:cs="Arial"/>
              <w:i/>
              <w:iCs/>
              <w:szCs w:val="24"/>
            </w:rPr>
          </w:rPrChange>
        </w:rPr>
        <w:t>2.</w:t>
      </w:r>
      <w:r w:rsidRPr="00F72A86">
        <w:rPr>
          <w:rFonts w:ascii="Arial" w:hAnsi="Arial" w:cs="Arial"/>
          <w:szCs w:val="24"/>
          <w:rPrChange w:id="733" w:author="Wilber" w:date="2021-05-22T11:05:00Z">
            <w:rPr>
              <w:rFonts w:ascii="Arial" w:hAnsi="Arial" w:cs="Arial"/>
              <w:i/>
              <w:iCs/>
              <w:szCs w:val="24"/>
            </w:rPr>
          </w:rPrChange>
        </w:rPr>
        <w:tab/>
        <w:t xml:space="preserve">Word. </w:t>
      </w:r>
    </w:p>
    <w:p w14:paraId="64D4FC8E" w14:textId="77777777" w:rsidR="00FF693F" w:rsidRPr="00F72A86" w:rsidRDefault="00FF693F" w:rsidP="00E2445F">
      <w:pPr>
        <w:jc w:val="both"/>
        <w:rPr>
          <w:rFonts w:ascii="Arial" w:hAnsi="Arial" w:cs="Arial"/>
          <w:szCs w:val="24"/>
          <w:rPrChange w:id="734" w:author="Wilber" w:date="2021-05-22T11:05:00Z">
            <w:rPr>
              <w:rFonts w:ascii="Arial" w:hAnsi="Arial" w:cs="Arial"/>
              <w:i/>
              <w:iCs/>
              <w:szCs w:val="24"/>
            </w:rPr>
          </w:rPrChange>
        </w:rPr>
        <w:pPrChange w:id="735" w:author="Wilber" w:date="2021-05-22T11:01:00Z">
          <w:pPr/>
        </w:pPrChange>
      </w:pPr>
      <w:r w:rsidRPr="00F72A86">
        <w:rPr>
          <w:rFonts w:ascii="Arial" w:hAnsi="Arial" w:cs="Arial"/>
          <w:szCs w:val="24"/>
          <w:rPrChange w:id="736" w:author="Wilber" w:date="2021-05-22T11:05:00Z">
            <w:rPr>
              <w:rFonts w:ascii="Arial" w:hAnsi="Arial" w:cs="Arial"/>
              <w:i/>
              <w:iCs/>
              <w:szCs w:val="24"/>
            </w:rPr>
          </w:rPrChange>
        </w:rPr>
        <w:t>3.</w:t>
      </w:r>
      <w:r w:rsidRPr="00F72A86">
        <w:rPr>
          <w:rFonts w:ascii="Arial" w:hAnsi="Arial" w:cs="Arial"/>
          <w:szCs w:val="24"/>
          <w:rPrChange w:id="737" w:author="Wilber" w:date="2021-05-22T11:05:00Z">
            <w:rPr>
              <w:rFonts w:ascii="Arial" w:hAnsi="Arial" w:cs="Arial"/>
              <w:i/>
              <w:iCs/>
              <w:szCs w:val="24"/>
            </w:rPr>
          </w:rPrChange>
        </w:rPr>
        <w:tab/>
        <w:t>Excel.</w:t>
      </w:r>
    </w:p>
    <w:p w14:paraId="59E9C759" w14:textId="77777777" w:rsidR="00FF693F" w:rsidRPr="00F72A86" w:rsidRDefault="00FF693F" w:rsidP="00E2445F">
      <w:pPr>
        <w:jc w:val="both"/>
        <w:rPr>
          <w:rFonts w:ascii="Arial" w:hAnsi="Arial" w:cs="Arial"/>
          <w:szCs w:val="24"/>
          <w:rPrChange w:id="738" w:author="Wilber" w:date="2021-05-22T11:05:00Z">
            <w:rPr>
              <w:rFonts w:ascii="Arial" w:hAnsi="Arial" w:cs="Arial"/>
              <w:i/>
              <w:iCs/>
              <w:szCs w:val="24"/>
            </w:rPr>
          </w:rPrChange>
        </w:rPr>
        <w:pPrChange w:id="739" w:author="Wilber" w:date="2021-05-22T11:01:00Z">
          <w:pPr/>
        </w:pPrChange>
      </w:pPr>
    </w:p>
    <w:p w14:paraId="78919385" w14:textId="77777777" w:rsidR="00FF693F" w:rsidRPr="00F72A86" w:rsidRDefault="00FF693F" w:rsidP="00E2445F">
      <w:pPr>
        <w:jc w:val="both"/>
        <w:rPr>
          <w:rFonts w:ascii="Arial" w:hAnsi="Arial" w:cs="Arial"/>
          <w:szCs w:val="24"/>
          <w:rPrChange w:id="740" w:author="Wilber" w:date="2021-05-22T11:05:00Z">
            <w:rPr>
              <w:rFonts w:ascii="Arial" w:hAnsi="Arial" w:cs="Arial"/>
              <w:i/>
              <w:iCs/>
              <w:szCs w:val="24"/>
            </w:rPr>
          </w:rPrChange>
        </w:rPr>
        <w:pPrChange w:id="741" w:author="Wilber" w:date="2021-05-22T11:01:00Z">
          <w:pPr/>
        </w:pPrChange>
      </w:pPr>
      <w:r w:rsidRPr="00F72A86">
        <w:rPr>
          <w:rFonts w:ascii="Arial" w:hAnsi="Arial" w:cs="Arial"/>
          <w:szCs w:val="24"/>
          <w:rPrChange w:id="742" w:author="Wilber" w:date="2021-05-22T11:05:00Z">
            <w:rPr>
              <w:rFonts w:ascii="Arial" w:hAnsi="Arial" w:cs="Arial"/>
              <w:i/>
              <w:iCs/>
              <w:szCs w:val="24"/>
            </w:rPr>
          </w:rPrChange>
        </w:rPr>
        <w:t>•</w:t>
      </w:r>
      <w:r w:rsidRPr="00F72A86">
        <w:rPr>
          <w:rFonts w:ascii="Arial" w:hAnsi="Arial" w:cs="Arial"/>
          <w:szCs w:val="24"/>
          <w:rPrChange w:id="743" w:author="Wilber" w:date="2021-05-22T11:05:00Z">
            <w:rPr>
              <w:rFonts w:ascii="Arial" w:hAnsi="Arial" w:cs="Arial"/>
              <w:i/>
              <w:iCs/>
              <w:szCs w:val="24"/>
            </w:rPr>
          </w:rPrChange>
        </w:rPr>
        <w:tab/>
        <w:t>¿Qué tipo de proyectos realizan? Esto para determinar las funcionalidades esenciales que la pagina debe de realizar.</w:t>
      </w:r>
    </w:p>
    <w:p w14:paraId="03D54EA1" w14:textId="77777777" w:rsidR="00FF693F" w:rsidRPr="00F72A86" w:rsidRDefault="00FF693F" w:rsidP="00E2445F">
      <w:pPr>
        <w:jc w:val="both"/>
        <w:rPr>
          <w:rFonts w:ascii="Arial" w:hAnsi="Arial" w:cs="Arial"/>
          <w:szCs w:val="24"/>
          <w:rPrChange w:id="744" w:author="Wilber" w:date="2021-05-22T11:05:00Z">
            <w:rPr>
              <w:rFonts w:ascii="Arial" w:hAnsi="Arial" w:cs="Arial"/>
              <w:i/>
              <w:iCs/>
              <w:szCs w:val="24"/>
            </w:rPr>
          </w:rPrChange>
        </w:rPr>
        <w:pPrChange w:id="745" w:author="Wilber" w:date="2021-05-22T11:01:00Z">
          <w:pPr/>
        </w:pPrChange>
      </w:pPr>
      <w:r w:rsidRPr="00F72A86">
        <w:rPr>
          <w:rFonts w:ascii="Arial" w:hAnsi="Arial" w:cs="Arial"/>
          <w:szCs w:val="24"/>
          <w:rPrChange w:id="746" w:author="Wilber" w:date="2021-05-22T11:05:00Z">
            <w:rPr>
              <w:rFonts w:ascii="Arial" w:hAnsi="Arial" w:cs="Arial"/>
              <w:i/>
              <w:iCs/>
              <w:szCs w:val="24"/>
            </w:rPr>
          </w:rPrChange>
        </w:rPr>
        <w:t>1.</w:t>
      </w:r>
      <w:r w:rsidRPr="00F72A86">
        <w:rPr>
          <w:rFonts w:ascii="Arial" w:hAnsi="Arial" w:cs="Arial"/>
          <w:szCs w:val="24"/>
          <w:rPrChange w:id="747" w:author="Wilber" w:date="2021-05-22T11:05:00Z">
            <w:rPr>
              <w:rFonts w:ascii="Arial" w:hAnsi="Arial" w:cs="Arial"/>
              <w:i/>
              <w:iCs/>
              <w:szCs w:val="24"/>
            </w:rPr>
          </w:rPrChange>
        </w:rPr>
        <w:tab/>
        <w:t>Proyectos de viviendas</w:t>
      </w:r>
    </w:p>
    <w:p w14:paraId="29362CF6" w14:textId="77777777" w:rsidR="00FF693F" w:rsidRPr="00F72A86" w:rsidRDefault="00FF693F" w:rsidP="00E2445F">
      <w:pPr>
        <w:jc w:val="both"/>
        <w:rPr>
          <w:rFonts w:ascii="Arial" w:hAnsi="Arial" w:cs="Arial"/>
          <w:szCs w:val="24"/>
          <w:rPrChange w:id="748" w:author="Wilber" w:date="2021-05-22T11:05:00Z">
            <w:rPr>
              <w:rFonts w:ascii="Arial" w:hAnsi="Arial" w:cs="Arial"/>
              <w:i/>
              <w:iCs/>
              <w:szCs w:val="24"/>
            </w:rPr>
          </w:rPrChange>
        </w:rPr>
        <w:pPrChange w:id="749" w:author="Wilber" w:date="2021-05-22T11:01:00Z">
          <w:pPr/>
        </w:pPrChange>
      </w:pPr>
      <w:r w:rsidRPr="00F72A86">
        <w:rPr>
          <w:rFonts w:ascii="Arial" w:hAnsi="Arial" w:cs="Arial"/>
          <w:szCs w:val="24"/>
          <w:rPrChange w:id="750" w:author="Wilber" w:date="2021-05-22T11:05:00Z">
            <w:rPr>
              <w:rFonts w:ascii="Arial" w:hAnsi="Arial" w:cs="Arial"/>
              <w:i/>
              <w:iCs/>
              <w:szCs w:val="24"/>
            </w:rPr>
          </w:rPrChange>
        </w:rPr>
        <w:t>2.</w:t>
      </w:r>
      <w:r w:rsidRPr="00F72A86">
        <w:rPr>
          <w:rFonts w:ascii="Arial" w:hAnsi="Arial" w:cs="Arial"/>
          <w:szCs w:val="24"/>
          <w:rPrChange w:id="751" w:author="Wilber" w:date="2021-05-22T11:05:00Z">
            <w:rPr>
              <w:rFonts w:ascii="Arial" w:hAnsi="Arial" w:cs="Arial"/>
              <w:i/>
              <w:iCs/>
              <w:szCs w:val="24"/>
            </w:rPr>
          </w:rPrChange>
        </w:rPr>
        <w:tab/>
        <w:t>Proyectos de capacitaciones</w:t>
      </w:r>
    </w:p>
    <w:p w14:paraId="1E67B53B" w14:textId="77777777" w:rsidR="00FF693F" w:rsidRPr="00F72A86" w:rsidRDefault="00FF693F" w:rsidP="00E2445F">
      <w:pPr>
        <w:jc w:val="both"/>
        <w:rPr>
          <w:rFonts w:ascii="Arial" w:hAnsi="Arial" w:cs="Arial"/>
          <w:szCs w:val="24"/>
          <w:rPrChange w:id="752" w:author="Wilber" w:date="2021-05-22T11:05:00Z">
            <w:rPr>
              <w:rFonts w:ascii="Arial" w:hAnsi="Arial" w:cs="Arial"/>
              <w:i/>
              <w:iCs/>
              <w:szCs w:val="24"/>
            </w:rPr>
          </w:rPrChange>
        </w:rPr>
        <w:pPrChange w:id="753" w:author="Wilber" w:date="2021-05-22T11:01:00Z">
          <w:pPr/>
        </w:pPrChange>
      </w:pPr>
      <w:r w:rsidRPr="00F72A86">
        <w:rPr>
          <w:rFonts w:ascii="Arial" w:hAnsi="Arial" w:cs="Arial"/>
          <w:szCs w:val="24"/>
          <w:rPrChange w:id="754" w:author="Wilber" w:date="2021-05-22T11:05:00Z">
            <w:rPr>
              <w:rFonts w:ascii="Arial" w:hAnsi="Arial" w:cs="Arial"/>
              <w:i/>
              <w:iCs/>
              <w:szCs w:val="24"/>
            </w:rPr>
          </w:rPrChange>
        </w:rPr>
        <w:lastRenderedPageBreak/>
        <w:t>3.</w:t>
      </w:r>
      <w:r w:rsidRPr="00F72A86">
        <w:rPr>
          <w:rFonts w:ascii="Arial" w:hAnsi="Arial" w:cs="Arial"/>
          <w:szCs w:val="24"/>
          <w:rPrChange w:id="755" w:author="Wilber" w:date="2021-05-22T11:05:00Z">
            <w:rPr>
              <w:rFonts w:ascii="Arial" w:hAnsi="Arial" w:cs="Arial"/>
              <w:i/>
              <w:iCs/>
              <w:szCs w:val="24"/>
            </w:rPr>
          </w:rPrChange>
        </w:rPr>
        <w:tab/>
        <w:t>Proyectos mantenimiento de vias.</w:t>
      </w:r>
    </w:p>
    <w:p w14:paraId="0BA06670" w14:textId="77777777" w:rsidR="00FF693F" w:rsidRPr="00F72A86" w:rsidRDefault="00FF693F" w:rsidP="00E2445F">
      <w:pPr>
        <w:jc w:val="both"/>
        <w:rPr>
          <w:rFonts w:ascii="Arial" w:hAnsi="Arial" w:cs="Arial"/>
          <w:szCs w:val="24"/>
          <w:rPrChange w:id="756" w:author="Wilber" w:date="2021-05-22T11:05:00Z">
            <w:rPr>
              <w:rFonts w:ascii="Arial" w:hAnsi="Arial" w:cs="Arial"/>
              <w:i/>
              <w:iCs/>
              <w:szCs w:val="24"/>
            </w:rPr>
          </w:rPrChange>
        </w:rPr>
        <w:pPrChange w:id="757" w:author="Wilber" w:date="2021-05-22T11:01:00Z">
          <w:pPr/>
        </w:pPrChange>
      </w:pPr>
      <w:r w:rsidRPr="00F72A86">
        <w:rPr>
          <w:rFonts w:ascii="Arial" w:hAnsi="Arial" w:cs="Arial"/>
          <w:szCs w:val="24"/>
          <w:rPrChange w:id="758" w:author="Wilber" w:date="2021-05-22T11:05:00Z">
            <w:rPr>
              <w:rFonts w:ascii="Arial" w:hAnsi="Arial" w:cs="Arial"/>
              <w:i/>
              <w:iCs/>
              <w:szCs w:val="24"/>
            </w:rPr>
          </w:rPrChange>
        </w:rPr>
        <w:t>4.</w:t>
      </w:r>
      <w:r w:rsidRPr="00F72A86">
        <w:rPr>
          <w:rFonts w:ascii="Arial" w:hAnsi="Arial" w:cs="Arial"/>
          <w:szCs w:val="24"/>
          <w:rPrChange w:id="759" w:author="Wilber" w:date="2021-05-22T11:05:00Z">
            <w:rPr>
              <w:rFonts w:ascii="Arial" w:hAnsi="Arial" w:cs="Arial"/>
              <w:i/>
              <w:iCs/>
              <w:szCs w:val="24"/>
            </w:rPr>
          </w:rPrChange>
        </w:rPr>
        <w:tab/>
        <w:t>Proyectos comunales.</w:t>
      </w:r>
    </w:p>
    <w:p w14:paraId="23868D89" w14:textId="77777777" w:rsidR="00FF693F" w:rsidRPr="00F72A86" w:rsidRDefault="00FF693F" w:rsidP="00E2445F">
      <w:pPr>
        <w:jc w:val="both"/>
        <w:rPr>
          <w:rFonts w:ascii="Arial" w:hAnsi="Arial" w:cs="Arial"/>
          <w:szCs w:val="24"/>
          <w:rPrChange w:id="760" w:author="Wilber" w:date="2021-05-22T11:05:00Z">
            <w:rPr>
              <w:rFonts w:ascii="Arial" w:hAnsi="Arial" w:cs="Arial"/>
              <w:i/>
              <w:iCs/>
              <w:szCs w:val="24"/>
            </w:rPr>
          </w:rPrChange>
        </w:rPr>
        <w:pPrChange w:id="761" w:author="Wilber" w:date="2021-05-22T11:01:00Z">
          <w:pPr/>
        </w:pPrChange>
      </w:pPr>
      <w:r w:rsidRPr="00F72A86">
        <w:rPr>
          <w:rFonts w:ascii="Arial" w:hAnsi="Arial" w:cs="Arial"/>
          <w:szCs w:val="24"/>
          <w:rPrChange w:id="762" w:author="Wilber" w:date="2021-05-22T11:05:00Z">
            <w:rPr>
              <w:rFonts w:ascii="Arial" w:hAnsi="Arial" w:cs="Arial"/>
              <w:i/>
              <w:iCs/>
              <w:szCs w:val="24"/>
            </w:rPr>
          </w:rPrChange>
        </w:rPr>
        <w:t>5.</w:t>
      </w:r>
      <w:r w:rsidRPr="00F72A86">
        <w:rPr>
          <w:rFonts w:ascii="Arial" w:hAnsi="Arial" w:cs="Arial"/>
          <w:szCs w:val="24"/>
          <w:rPrChange w:id="763" w:author="Wilber" w:date="2021-05-22T11:05:00Z">
            <w:rPr>
              <w:rFonts w:ascii="Arial" w:hAnsi="Arial" w:cs="Arial"/>
              <w:i/>
              <w:iCs/>
              <w:szCs w:val="24"/>
            </w:rPr>
          </w:rPrChange>
        </w:rPr>
        <w:tab/>
        <w:t>Proyetos socioproductivos</w:t>
      </w:r>
    </w:p>
    <w:p w14:paraId="7BF0991B" w14:textId="77777777" w:rsidR="00FF693F" w:rsidRPr="00F72A86" w:rsidRDefault="00FF693F" w:rsidP="00E2445F">
      <w:pPr>
        <w:jc w:val="both"/>
        <w:rPr>
          <w:rFonts w:ascii="Arial" w:hAnsi="Arial" w:cs="Arial"/>
          <w:szCs w:val="24"/>
          <w:rPrChange w:id="764" w:author="Wilber" w:date="2021-05-22T11:05:00Z">
            <w:rPr>
              <w:rFonts w:ascii="Arial" w:hAnsi="Arial" w:cs="Arial"/>
              <w:i/>
              <w:iCs/>
              <w:szCs w:val="24"/>
            </w:rPr>
          </w:rPrChange>
        </w:rPr>
        <w:pPrChange w:id="765" w:author="Wilber" w:date="2021-05-22T11:01:00Z">
          <w:pPr/>
        </w:pPrChange>
      </w:pPr>
    </w:p>
    <w:p w14:paraId="582EA6EE" w14:textId="77777777" w:rsidR="00FF693F" w:rsidRPr="00F72A86" w:rsidRDefault="00FF693F" w:rsidP="00E2445F">
      <w:pPr>
        <w:jc w:val="both"/>
        <w:rPr>
          <w:rFonts w:ascii="Arial" w:hAnsi="Arial" w:cs="Arial"/>
          <w:szCs w:val="24"/>
          <w:rPrChange w:id="766" w:author="Wilber" w:date="2021-05-22T11:05:00Z">
            <w:rPr>
              <w:rFonts w:ascii="Arial" w:hAnsi="Arial" w:cs="Arial"/>
              <w:i/>
              <w:iCs/>
              <w:szCs w:val="24"/>
            </w:rPr>
          </w:rPrChange>
        </w:rPr>
        <w:pPrChange w:id="767" w:author="Wilber" w:date="2021-05-22T11:01:00Z">
          <w:pPr/>
        </w:pPrChange>
      </w:pPr>
      <w:r w:rsidRPr="00F72A86">
        <w:rPr>
          <w:rFonts w:ascii="Arial" w:hAnsi="Arial" w:cs="Arial"/>
          <w:szCs w:val="24"/>
          <w:rPrChange w:id="768" w:author="Wilber" w:date="2021-05-22T11:05:00Z">
            <w:rPr>
              <w:rFonts w:ascii="Arial" w:hAnsi="Arial" w:cs="Arial"/>
              <w:i/>
              <w:iCs/>
              <w:szCs w:val="24"/>
            </w:rPr>
          </w:rPrChange>
        </w:rPr>
        <w:t>•</w:t>
      </w:r>
      <w:r w:rsidRPr="00F72A86">
        <w:rPr>
          <w:rFonts w:ascii="Arial" w:hAnsi="Arial" w:cs="Arial"/>
          <w:szCs w:val="24"/>
          <w:rPrChange w:id="769" w:author="Wilber" w:date="2021-05-22T11:05:00Z">
            <w:rPr>
              <w:rFonts w:ascii="Arial" w:hAnsi="Arial" w:cs="Arial"/>
              <w:i/>
              <w:iCs/>
              <w:szCs w:val="24"/>
            </w:rPr>
          </w:rPrChange>
        </w:rPr>
        <w:tab/>
        <w:t>¿Como trabajan los proyectos? De manera general, para llevar un control de cómo debe de proceder la página para ayudar a documentar o guardar la información de dichos proyectos.</w:t>
      </w:r>
    </w:p>
    <w:p w14:paraId="10C6D7B3" w14:textId="77777777" w:rsidR="00FF693F" w:rsidRPr="00F72A86" w:rsidRDefault="00FF693F" w:rsidP="00E2445F">
      <w:pPr>
        <w:jc w:val="both"/>
        <w:rPr>
          <w:rFonts w:ascii="Arial" w:hAnsi="Arial" w:cs="Arial"/>
          <w:szCs w:val="24"/>
          <w:rPrChange w:id="770" w:author="Wilber" w:date="2021-05-22T11:05:00Z">
            <w:rPr>
              <w:rFonts w:ascii="Arial" w:hAnsi="Arial" w:cs="Arial"/>
              <w:i/>
              <w:iCs/>
              <w:szCs w:val="24"/>
            </w:rPr>
          </w:rPrChange>
        </w:rPr>
        <w:pPrChange w:id="771" w:author="Wilber" w:date="2021-05-22T11:01:00Z">
          <w:pPr/>
        </w:pPrChange>
      </w:pPr>
      <w:r w:rsidRPr="00F72A86">
        <w:rPr>
          <w:rFonts w:ascii="Arial" w:hAnsi="Arial" w:cs="Arial"/>
          <w:szCs w:val="24"/>
          <w:rPrChange w:id="772" w:author="Wilber" w:date="2021-05-22T11:05:00Z">
            <w:rPr>
              <w:rFonts w:ascii="Arial" w:hAnsi="Arial" w:cs="Arial"/>
              <w:i/>
              <w:iCs/>
              <w:szCs w:val="24"/>
            </w:rPr>
          </w:rPrChange>
        </w:rPr>
        <w:t xml:space="preserve">Todos los proyectos la controlan la ADITIBRI, con una participación activa de las comunidades, se mantiene una comunicación y coordiancion constante en todas las etapas, desde la formulacion, ejecucion y seguimiento de los pryectos. </w:t>
      </w:r>
    </w:p>
    <w:p w14:paraId="374D9C55" w14:textId="77777777" w:rsidR="00FF693F" w:rsidRPr="00F72A86" w:rsidRDefault="00FF693F" w:rsidP="00E2445F">
      <w:pPr>
        <w:jc w:val="both"/>
        <w:rPr>
          <w:rFonts w:ascii="Arial" w:hAnsi="Arial" w:cs="Arial"/>
          <w:szCs w:val="24"/>
          <w:rPrChange w:id="773" w:author="Wilber" w:date="2021-05-22T11:05:00Z">
            <w:rPr>
              <w:rFonts w:ascii="Arial" w:hAnsi="Arial" w:cs="Arial"/>
              <w:i/>
              <w:iCs/>
              <w:szCs w:val="24"/>
            </w:rPr>
          </w:rPrChange>
        </w:rPr>
        <w:pPrChange w:id="774" w:author="Wilber" w:date="2021-05-22T11:01:00Z">
          <w:pPr/>
        </w:pPrChange>
      </w:pPr>
      <w:r w:rsidRPr="00F72A86">
        <w:rPr>
          <w:rFonts w:ascii="Arial" w:hAnsi="Arial" w:cs="Arial"/>
          <w:szCs w:val="24"/>
          <w:rPrChange w:id="775" w:author="Wilber" w:date="2021-05-22T11:05:00Z">
            <w:rPr>
              <w:rFonts w:ascii="Arial" w:hAnsi="Arial" w:cs="Arial"/>
              <w:i/>
              <w:iCs/>
              <w:szCs w:val="24"/>
            </w:rPr>
          </w:rPrChange>
        </w:rPr>
        <w:t>•</w:t>
      </w:r>
      <w:r w:rsidRPr="00F72A86">
        <w:rPr>
          <w:rFonts w:ascii="Arial" w:hAnsi="Arial" w:cs="Arial"/>
          <w:szCs w:val="24"/>
          <w:rPrChange w:id="776" w:author="Wilber" w:date="2021-05-22T11:05:00Z">
            <w:rPr>
              <w:rFonts w:ascii="Arial" w:hAnsi="Arial" w:cs="Arial"/>
              <w:i/>
              <w:iCs/>
              <w:szCs w:val="24"/>
            </w:rPr>
          </w:rPrChange>
        </w:rPr>
        <w:tab/>
        <w:t>¿Que desean que abarque la página web de todas las áreas mencionadas? Aquí pueden hacernos saber que desean que haga la pagina para ayudarles en la documentación o desarrollo de estas áreas.</w:t>
      </w:r>
    </w:p>
    <w:p w14:paraId="37734C76" w14:textId="77777777" w:rsidR="00FF693F" w:rsidRPr="00F72A86" w:rsidRDefault="00FF693F" w:rsidP="00E2445F">
      <w:pPr>
        <w:jc w:val="both"/>
        <w:rPr>
          <w:rFonts w:ascii="Arial" w:hAnsi="Arial" w:cs="Arial"/>
          <w:szCs w:val="24"/>
          <w:rPrChange w:id="777" w:author="Wilber" w:date="2021-05-22T11:05:00Z">
            <w:rPr>
              <w:rFonts w:ascii="Arial" w:hAnsi="Arial" w:cs="Arial"/>
              <w:i/>
              <w:iCs/>
              <w:szCs w:val="24"/>
            </w:rPr>
          </w:rPrChange>
        </w:rPr>
        <w:pPrChange w:id="778" w:author="Wilber" w:date="2021-05-22T11:01:00Z">
          <w:pPr/>
        </w:pPrChange>
      </w:pPr>
      <w:r w:rsidRPr="00F72A86">
        <w:rPr>
          <w:rFonts w:ascii="Arial" w:hAnsi="Arial" w:cs="Arial"/>
          <w:szCs w:val="24"/>
          <w:rPrChange w:id="779" w:author="Wilber" w:date="2021-05-22T11:05:00Z">
            <w:rPr>
              <w:rFonts w:ascii="Arial" w:hAnsi="Arial" w:cs="Arial"/>
              <w:i/>
              <w:iCs/>
              <w:szCs w:val="24"/>
            </w:rPr>
          </w:rPrChange>
        </w:rPr>
        <w:t>Que este dividido en los apartamentos</w:t>
      </w:r>
    </w:p>
    <w:p w14:paraId="5D490DB4" w14:textId="06E69504" w:rsidR="00FF693F" w:rsidRDefault="00FF693F" w:rsidP="00E2445F">
      <w:pPr>
        <w:jc w:val="both"/>
        <w:rPr>
          <w:ins w:id="780" w:author="Wilber" w:date="2021-05-22T14:50:00Z"/>
          <w:rFonts w:ascii="Arial" w:hAnsi="Arial" w:cs="Arial"/>
          <w:szCs w:val="24"/>
        </w:rPr>
      </w:pPr>
      <w:r w:rsidRPr="00F72A86">
        <w:rPr>
          <w:rFonts w:ascii="Arial" w:hAnsi="Arial" w:cs="Arial"/>
          <w:szCs w:val="24"/>
          <w:rPrChange w:id="781" w:author="Wilber" w:date="2021-05-22T11:05:00Z">
            <w:rPr>
              <w:rFonts w:ascii="Arial" w:hAnsi="Arial" w:cs="Arial"/>
              <w:i/>
              <w:iCs/>
              <w:szCs w:val="24"/>
            </w:rPr>
          </w:rPrChange>
        </w:rPr>
        <w:t xml:space="preserve">Importante estar identificado con el nombre </w:t>
      </w:r>
    </w:p>
    <w:p w14:paraId="56EF7BB7" w14:textId="77777777" w:rsidR="00371D0B" w:rsidRPr="00F72A86" w:rsidRDefault="00371D0B" w:rsidP="00E2445F">
      <w:pPr>
        <w:jc w:val="both"/>
        <w:rPr>
          <w:rFonts w:ascii="Arial" w:hAnsi="Arial" w:cs="Arial"/>
          <w:szCs w:val="24"/>
          <w:rPrChange w:id="782" w:author="Wilber" w:date="2021-05-22T11:05:00Z">
            <w:rPr>
              <w:rFonts w:ascii="Arial" w:hAnsi="Arial" w:cs="Arial"/>
              <w:i/>
              <w:iCs/>
              <w:szCs w:val="24"/>
            </w:rPr>
          </w:rPrChange>
        </w:rPr>
        <w:pPrChange w:id="783" w:author="Wilber" w:date="2021-05-22T11:01:00Z">
          <w:pPr/>
        </w:pPrChange>
      </w:pPr>
    </w:p>
    <w:p w14:paraId="569F8D21" w14:textId="77777777" w:rsidR="00FF693F" w:rsidRPr="00F72A86" w:rsidRDefault="00FF693F" w:rsidP="00E2445F">
      <w:pPr>
        <w:jc w:val="both"/>
        <w:rPr>
          <w:rFonts w:ascii="Arial" w:hAnsi="Arial" w:cs="Arial"/>
          <w:b/>
          <w:bCs/>
          <w:szCs w:val="24"/>
          <w:rPrChange w:id="784" w:author="Wilber" w:date="2021-05-22T11:05:00Z">
            <w:rPr>
              <w:rFonts w:ascii="Arial" w:hAnsi="Arial" w:cs="Arial"/>
              <w:b/>
              <w:bCs/>
              <w:i/>
              <w:iCs/>
              <w:szCs w:val="24"/>
            </w:rPr>
          </w:rPrChange>
        </w:rPr>
        <w:pPrChange w:id="785" w:author="Wilber" w:date="2021-05-22T11:01:00Z">
          <w:pPr/>
        </w:pPrChange>
      </w:pPr>
      <w:r w:rsidRPr="00F72A86">
        <w:rPr>
          <w:rFonts w:ascii="Arial" w:hAnsi="Arial" w:cs="Arial"/>
          <w:b/>
          <w:bCs/>
          <w:szCs w:val="24"/>
          <w:rPrChange w:id="786" w:author="Wilber" w:date="2021-05-22T11:05:00Z">
            <w:rPr>
              <w:rFonts w:ascii="Arial" w:hAnsi="Arial" w:cs="Arial"/>
              <w:b/>
              <w:bCs/>
              <w:i/>
              <w:iCs/>
              <w:szCs w:val="24"/>
            </w:rPr>
          </w:rPrChange>
        </w:rPr>
        <w:t>ADITIBRI ASOCIACIÓN DE DESARROLLO INTERGRAL DEL TERRITORIO INDIGENA BRIBRI DE TALAMANCA.</w:t>
      </w:r>
    </w:p>
    <w:p w14:paraId="41F6038E" w14:textId="77777777" w:rsidR="00FF693F" w:rsidRPr="00F72A86" w:rsidRDefault="00FF693F" w:rsidP="00E2445F">
      <w:pPr>
        <w:jc w:val="both"/>
        <w:rPr>
          <w:rFonts w:ascii="Arial" w:hAnsi="Arial" w:cs="Arial"/>
          <w:szCs w:val="24"/>
          <w:rPrChange w:id="787" w:author="Wilber" w:date="2021-05-22T11:05:00Z">
            <w:rPr>
              <w:rFonts w:ascii="Arial" w:hAnsi="Arial" w:cs="Arial"/>
              <w:i/>
              <w:iCs/>
              <w:szCs w:val="24"/>
            </w:rPr>
          </w:rPrChange>
        </w:rPr>
        <w:pPrChange w:id="788" w:author="Wilber" w:date="2021-05-22T11:01:00Z">
          <w:pPr/>
        </w:pPrChange>
      </w:pPr>
      <w:r w:rsidRPr="00F72A86">
        <w:rPr>
          <w:rFonts w:ascii="Arial" w:hAnsi="Arial" w:cs="Arial"/>
          <w:szCs w:val="24"/>
          <w:rPrChange w:id="789" w:author="Wilber" w:date="2021-05-22T11:05:00Z">
            <w:rPr>
              <w:rFonts w:ascii="Arial" w:hAnsi="Arial" w:cs="Arial"/>
              <w:i/>
              <w:iCs/>
              <w:szCs w:val="24"/>
            </w:rPr>
          </w:rPrChange>
        </w:rPr>
        <w:t xml:space="preserve">LOGO </w:t>
      </w:r>
    </w:p>
    <w:p w14:paraId="15F32CE4" w14:textId="77777777" w:rsidR="00FF693F" w:rsidRPr="00F72A86" w:rsidRDefault="00FF693F" w:rsidP="00E2445F">
      <w:pPr>
        <w:jc w:val="both"/>
        <w:rPr>
          <w:rFonts w:ascii="Arial" w:hAnsi="Arial" w:cs="Arial"/>
          <w:szCs w:val="24"/>
          <w:rPrChange w:id="790" w:author="Wilber" w:date="2021-05-22T11:05:00Z">
            <w:rPr>
              <w:rFonts w:ascii="Arial" w:hAnsi="Arial" w:cs="Arial"/>
              <w:i/>
              <w:iCs/>
              <w:szCs w:val="24"/>
            </w:rPr>
          </w:rPrChange>
        </w:rPr>
        <w:pPrChange w:id="791" w:author="Wilber" w:date="2021-05-22T11:01:00Z">
          <w:pPr/>
        </w:pPrChange>
      </w:pPr>
      <w:r w:rsidRPr="00F72A86">
        <w:rPr>
          <w:rFonts w:ascii="Arial" w:hAnsi="Arial" w:cs="Arial"/>
          <w:szCs w:val="24"/>
          <w:rPrChange w:id="792" w:author="Wilber" w:date="2021-05-22T11:05:00Z">
            <w:rPr>
              <w:rFonts w:ascii="Arial" w:hAnsi="Arial" w:cs="Arial"/>
              <w:i/>
              <w:iCs/>
              <w:szCs w:val="24"/>
            </w:rPr>
          </w:rPrChange>
        </w:rPr>
        <w:t>1.</w:t>
      </w:r>
      <w:r w:rsidRPr="00F72A86">
        <w:rPr>
          <w:rFonts w:ascii="Arial" w:hAnsi="Arial" w:cs="Arial"/>
          <w:szCs w:val="24"/>
          <w:rPrChange w:id="793" w:author="Wilber" w:date="2021-05-22T11:05:00Z">
            <w:rPr>
              <w:rFonts w:ascii="Arial" w:hAnsi="Arial" w:cs="Arial"/>
              <w:i/>
              <w:iCs/>
              <w:szCs w:val="24"/>
            </w:rPr>
          </w:rPrChange>
        </w:rPr>
        <w:tab/>
        <w:t>Departamento administrativo:  Recursos humanos y contactos, Activos, presupuesto, planes, organigrama, reglamentos, juridicos, misión, visión.</w:t>
      </w:r>
    </w:p>
    <w:p w14:paraId="2D0DD330" w14:textId="77777777" w:rsidR="00FF693F" w:rsidRPr="00F72A86" w:rsidRDefault="00FF693F" w:rsidP="00E2445F">
      <w:pPr>
        <w:jc w:val="both"/>
        <w:rPr>
          <w:rFonts w:ascii="Arial" w:hAnsi="Arial" w:cs="Arial"/>
          <w:szCs w:val="24"/>
          <w:rPrChange w:id="794" w:author="Wilber" w:date="2021-05-22T11:05:00Z">
            <w:rPr>
              <w:rFonts w:ascii="Arial" w:hAnsi="Arial" w:cs="Arial"/>
              <w:i/>
              <w:iCs/>
              <w:szCs w:val="24"/>
            </w:rPr>
          </w:rPrChange>
        </w:rPr>
        <w:pPrChange w:id="795" w:author="Wilber" w:date="2021-05-22T11:01:00Z">
          <w:pPr/>
        </w:pPrChange>
      </w:pPr>
      <w:r w:rsidRPr="00F72A86">
        <w:rPr>
          <w:rFonts w:ascii="Arial" w:hAnsi="Arial" w:cs="Arial"/>
          <w:szCs w:val="24"/>
          <w:rPrChange w:id="796" w:author="Wilber" w:date="2021-05-22T11:05:00Z">
            <w:rPr>
              <w:rFonts w:ascii="Arial" w:hAnsi="Arial" w:cs="Arial"/>
              <w:i/>
              <w:iCs/>
              <w:szCs w:val="24"/>
            </w:rPr>
          </w:rPrChange>
        </w:rPr>
        <w:t>2.</w:t>
      </w:r>
      <w:r w:rsidRPr="00F72A86">
        <w:rPr>
          <w:rFonts w:ascii="Arial" w:hAnsi="Arial" w:cs="Arial"/>
          <w:szCs w:val="24"/>
          <w:rPrChange w:id="797" w:author="Wilber" w:date="2021-05-22T11:05:00Z">
            <w:rPr>
              <w:rFonts w:ascii="Arial" w:hAnsi="Arial" w:cs="Arial"/>
              <w:i/>
              <w:iCs/>
              <w:szCs w:val="24"/>
            </w:rPr>
          </w:rPrChange>
        </w:rPr>
        <w:tab/>
        <w:t>Junta directiva: sesiones, programaciones, control, mociones, según sea cargo presidente, vicepresidente.</w:t>
      </w:r>
    </w:p>
    <w:p w14:paraId="066BA04C" w14:textId="77777777" w:rsidR="00FF693F" w:rsidRPr="00F72A86" w:rsidRDefault="00FF693F" w:rsidP="00E2445F">
      <w:pPr>
        <w:jc w:val="both"/>
        <w:rPr>
          <w:rFonts w:ascii="Arial" w:hAnsi="Arial" w:cs="Arial"/>
          <w:szCs w:val="24"/>
          <w:rPrChange w:id="798" w:author="Wilber" w:date="2021-05-22T11:05:00Z">
            <w:rPr>
              <w:rFonts w:ascii="Arial" w:hAnsi="Arial" w:cs="Arial"/>
              <w:i/>
              <w:iCs/>
              <w:szCs w:val="24"/>
            </w:rPr>
          </w:rPrChange>
        </w:rPr>
        <w:pPrChange w:id="799" w:author="Wilber" w:date="2021-05-22T11:01:00Z">
          <w:pPr/>
        </w:pPrChange>
      </w:pPr>
      <w:r w:rsidRPr="00F72A86">
        <w:rPr>
          <w:rFonts w:ascii="Arial" w:hAnsi="Arial" w:cs="Arial"/>
          <w:szCs w:val="24"/>
          <w:rPrChange w:id="800" w:author="Wilber" w:date="2021-05-22T11:05:00Z">
            <w:rPr>
              <w:rFonts w:ascii="Arial" w:hAnsi="Arial" w:cs="Arial"/>
              <w:i/>
              <w:iCs/>
              <w:szCs w:val="24"/>
            </w:rPr>
          </w:rPrChange>
        </w:rPr>
        <w:t>3.</w:t>
      </w:r>
      <w:r w:rsidRPr="00F72A86">
        <w:rPr>
          <w:rFonts w:ascii="Arial" w:hAnsi="Arial" w:cs="Arial"/>
          <w:szCs w:val="24"/>
          <w:rPrChange w:id="801" w:author="Wilber" w:date="2021-05-22T11:05:00Z">
            <w:rPr>
              <w:rFonts w:ascii="Arial" w:hAnsi="Arial" w:cs="Arial"/>
              <w:i/>
              <w:iCs/>
              <w:szCs w:val="24"/>
            </w:rPr>
          </w:rPrChange>
        </w:rPr>
        <w:tab/>
        <w:t>Departamento de secretaría: actas, convenios, registros de asambleas, formularios.</w:t>
      </w:r>
    </w:p>
    <w:p w14:paraId="69F13E80" w14:textId="77777777" w:rsidR="00FF693F" w:rsidRPr="00F72A86" w:rsidRDefault="00FF693F" w:rsidP="00E2445F">
      <w:pPr>
        <w:jc w:val="both"/>
        <w:rPr>
          <w:rFonts w:ascii="Arial" w:hAnsi="Arial" w:cs="Arial"/>
          <w:szCs w:val="24"/>
          <w:rPrChange w:id="802" w:author="Wilber" w:date="2021-05-22T11:05:00Z">
            <w:rPr>
              <w:rFonts w:ascii="Arial" w:hAnsi="Arial" w:cs="Arial"/>
              <w:i/>
              <w:iCs/>
              <w:szCs w:val="24"/>
            </w:rPr>
          </w:rPrChange>
        </w:rPr>
        <w:pPrChange w:id="803" w:author="Wilber" w:date="2021-05-22T11:01:00Z">
          <w:pPr/>
        </w:pPrChange>
      </w:pPr>
      <w:r w:rsidRPr="00F72A86">
        <w:rPr>
          <w:rFonts w:ascii="Arial" w:hAnsi="Arial" w:cs="Arial"/>
          <w:szCs w:val="24"/>
          <w:rPrChange w:id="804" w:author="Wilber" w:date="2021-05-22T11:05:00Z">
            <w:rPr>
              <w:rFonts w:ascii="Arial" w:hAnsi="Arial" w:cs="Arial"/>
              <w:i/>
              <w:iCs/>
              <w:szCs w:val="24"/>
            </w:rPr>
          </w:rPrChange>
        </w:rPr>
        <w:t>4.</w:t>
      </w:r>
      <w:r w:rsidRPr="00F72A86">
        <w:rPr>
          <w:rFonts w:ascii="Arial" w:hAnsi="Arial" w:cs="Arial"/>
          <w:szCs w:val="24"/>
          <w:rPrChange w:id="805" w:author="Wilber" w:date="2021-05-22T11:05:00Z">
            <w:rPr>
              <w:rFonts w:ascii="Arial" w:hAnsi="Arial" w:cs="Arial"/>
              <w:i/>
              <w:iCs/>
              <w:szCs w:val="24"/>
            </w:rPr>
          </w:rPrChange>
        </w:rPr>
        <w:tab/>
        <w:t>Departamento de tierras: registros por comunidad, tribunal de derecho propio</w:t>
      </w:r>
    </w:p>
    <w:p w14:paraId="66F7ABDC" w14:textId="77777777" w:rsidR="00FF693F" w:rsidRPr="00F72A86" w:rsidRDefault="00FF693F" w:rsidP="00E2445F">
      <w:pPr>
        <w:jc w:val="both"/>
        <w:rPr>
          <w:rFonts w:ascii="Arial" w:hAnsi="Arial" w:cs="Arial"/>
          <w:szCs w:val="24"/>
          <w:rPrChange w:id="806" w:author="Wilber" w:date="2021-05-22T11:05:00Z">
            <w:rPr>
              <w:rFonts w:ascii="Arial" w:hAnsi="Arial" w:cs="Arial"/>
              <w:i/>
              <w:iCs/>
              <w:szCs w:val="24"/>
            </w:rPr>
          </w:rPrChange>
        </w:rPr>
        <w:pPrChange w:id="807" w:author="Wilber" w:date="2021-05-22T11:01:00Z">
          <w:pPr/>
        </w:pPrChange>
      </w:pPr>
      <w:r w:rsidRPr="00F72A86">
        <w:rPr>
          <w:rFonts w:ascii="Arial" w:hAnsi="Arial" w:cs="Arial"/>
          <w:szCs w:val="24"/>
          <w:rPrChange w:id="808" w:author="Wilber" w:date="2021-05-22T11:05:00Z">
            <w:rPr>
              <w:rFonts w:ascii="Arial" w:hAnsi="Arial" w:cs="Arial"/>
              <w:i/>
              <w:iCs/>
              <w:szCs w:val="24"/>
            </w:rPr>
          </w:rPrChange>
        </w:rPr>
        <w:t>5.</w:t>
      </w:r>
      <w:r w:rsidRPr="00F72A86">
        <w:rPr>
          <w:rFonts w:ascii="Arial" w:hAnsi="Arial" w:cs="Arial"/>
          <w:szCs w:val="24"/>
          <w:rPrChange w:id="809" w:author="Wilber" w:date="2021-05-22T11:05:00Z">
            <w:rPr>
              <w:rFonts w:ascii="Arial" w:hAnsi="Arial" w:cs="Arial"/>
              <w:i/>
              <w:iCs/>
              <w:szCs w:val="24"/>
            </w:rPr>
          </w:rPrChange>
        </w:rPr>
        <w:tab/>
        <w:t xml:space="preserve">Proyectos: sirva para publicar los proyectos en desarrrollo, MMEC, gimnasio en suretka, parquesitos, IAF consejos de vecinos. </w:t>
      </w:r>
    </w:p>
    <w:p w14:paraId="4688FE53" w14:textId="77777777" w:rsidR="00FF693F" w:rsidRPr="00F72A86" w:rsidRDefault="00FF693F" w:rsidP="00E2445F">
      <w:pPr>
        <w:jc w:val="both"/>
        <w:rPr>
          <w:rFonts w:ascii="Arial" w:hAnsi="Arial" w:cs="Arial"/>
          <w:szCs w:val="24"/>
          <w:rPrChange w:id="810" w:author="Wilber" w:date="2021-05-22T11:05:00Z">
            <w:rPr>
              <w:rFonts w:ascii="Arial" w:hAnsi="Arial" w:cs="Arial"/>
              <w:i/>
              <w:iCs/>
              <w:szCs w:val="24"/>
            </w:rPr>
          </w:rPrChange>
        </w:rPr>
        <w:pPrChange w:id="811" w:author="Wilber" w:date="2021-05-22T11:01:00Z">
          <w:pPr/>
        </w:pPrChange>
      </w:pPr>
      <w:r w:rsidRPr="00F72A86">
        <w:rPr>
          <w:rFonts w:ascii="Arial" w:hAnsi="Arial" w:cs="Arial"/>
          <w:szCs w:val="24"/>
          <w:rPrChange w:id="812" w:author="Wilber" w:date="2021-05-22T11:05:00Z">
            <w:rPr>
              <w:rFonts w:ascii="Arial" w:hAnsi="Arial" w:cs="Arial"/>
              <w:i/>
              <w:iCs/>
              <w:szCs w:val="24"/>
            </w:rPr>
          </w:rPrChange>
        </w:rPr>
        <w:t>6.</w:t>
      </w:r>
      <w:r w:rsidRPr="00F72A86">
        <w:rPr>
          <w:rFonts w:ascii="Arial" w:hAnsi="Arial" w:cs="Arial"/>
          <w:szCs w:val="24"/>
          <w:rPrChange w:id="813" w:author="Wilber" w:date="2021-05-22T11:05:00Z">
            <w:rPr>
              <w:rFonts w:ascii="Arial" w:hAnsi="Arial" w:cs="Arial"/>
              <w:i/>
              <w:iCs/>
              <w:szCs w:val="24"/>
            </w:rPr>
          </w:rPrChange>
        </w:rPr>
        <w:tab/>
        <w:t>Consejos de vecino: integrantes formulacios y contactos</w:t>
      </w:r>
    </w:p>
    <w:p w14:paraId="1091831B" w14:textId="77777777" w:rsidR="00FF693F" w:rsidRPr="00F72A86" w:rsidRDefault="00FF693F" w:rsidP="00E2445F">
      <w:pPr>
        <w:jc w:val="both"/>
        <w:rPr>
          <w:rFonts w:ascii="Arial" w:hAnsi="Arial" w:cs="Arial"/>
          <w:szCs w:val="24"/>
          <w:rPrChange w:id="814" w:author="Wilber" w:date="2021-05-22T11:05:00Z">
            <w:rPr>
              <w:rFonts w:ascii="Arial" w:hAnsi="Arial" w:cs="Arial"/>
              <w:i/>
              <w:iCs/>
              <w:szCs w:val="24"/>
            </w:rPr>
          </w:rPrChange>
        </w:rPr>
        <w:pPrChange w:id="815" w:author="Wilber" w:date="2021-05-22T11:01:00Z">
          <w:pPr/>
        </w:pPrChange>
      </w:pPr>
      <w:r w:rsidRPr="00F72A86">
        <w:rPr>
          <w:rFonts w:ascii="Arial" w:hAnsi="Arial" w:cs="Arial"/>
          <w:szCs w:val="24"/>
          <w:rPrChange w:id="816" w:author="Wilber" w:date="2021-05-22T11:05:00Z">
            <w:rPr>
              <w:rFonts w:ascii="Arial" w:hAnsi="Arial" w:cs="Arial"/>
              <w:i/>
              <w:iCs/>
              <w:szCs w:val="24"/>
            </w:rPr>
          </w:rPrChange>
        </w:rPr>
        <w:t>7.</w:t>
      </w:r>
      <w:r w:rsidRPr="00F72A86">
        <w:rPr>
          <w:rFonts w:ascii="Arial" w:hAnsi="Arial" w:cs="Arial"/>
          <w:szCs w:val="24"/>
          <w:rPrChange w:id="817" w:author="Wilber" w:date="2021-05-22T11:05:00Z">
            <w:rPr>
              <w:rFonts w:ascii="Arial" w:hAnsi="Arial" w:cs="Arial"/>
              <w:i/>
              <w:iCs/>
              <w:szCs w:val="24"/>
            </w:rPr>
          </w:rPrChange>
        </w:rPr>
        <w:tab/>
        <w:t xml:space="preserve">Eventos: espacio donde se pueda publicar asambleas generales, asambleas comunitarias, campaña ambiental y otros. </w:t>
      </w:r>
    </w:p>
    <w:p w14:paraId="395F6B31" w14:textId="77777777" w:rsidR="00FF693F" w:rsidRPr="00F72A86" w:rsidRDefault="00FF693F" w:rsidP="00E2445F">
      <w:pPr>
        <w:jc w:val="both"/>
        <w:rPr>
          <w:rFonts w:ascii="Arial" w:hAnsi="Arial" w:cs="Arial"/>
          <w:szCs w:val="24"/>
          <w:rPrChange w:id="818" w:author="Wilber" w:date="2021-05-22T11:05:00Z">
            <w:rPr>
              <w:rFonts w:ascii="Arial" w:hAnsi="Arial" w:cs="Arial"/>
              <w:i/>
              <w:iCs/>
              <w:szCs w:val="24"/>
            </w:rPr>
          </w:rPrChange>
        </w:rPr>
        <w:pPrChange w:id="819" w:author="Wilber" w:date="2021-05-22T11:01:00Z">
          <w:pPr/>
        </w:pPrChange>
      </w:pPr>
      <w:r w:rsidRPr="00F72A86">
        <w:rPr>
          <w:rFonts w:ascii="Arial" w:hAnsi="Arial" w:cs="Arial"/>
          <w:szCs w:val="24"/>
          <w:rPrChange w:id="820" w:author="Wilber" w:date="2021-05-22T11:05:00Z">
            <w:rPr>
              <w:rFonts w:ascii="Arial" w:hAnsi="Arial" w:cs="Arial"/>
              <w:i/>
              <w:iCs/>
              <w:szCs w:val="24"/>
            </w:rPr>
          </w:rPrChange>
        </w:rPr>
        <w:t>8.</w:t>
      </w:r>
      <w:r w:rsidRPr="00F72A86">
        <w:rPr>
          <w:rFonts w:ascii="Arial" w:hAnsi="Arial" w:cs="Arial"/>
          <w:szCs w:val="24"/>
          <w:rPrChange w:id="821" w:author="Wilber" w:date="2021-05-22T11:05:00Z">
            <w:rPr>
              <w:rFonts w:ascii="Arial" w:hAnsi="Arial" w:cs="Arial"/>
              <w:i/>
              <w:iCs/>
              <w:szCs w:val="24"/>
            </w:rPr>
          </w:rPrChange>
        </w:rPr>
        <w:tab/>
        <w:t xml:space="preserve">Sistema de quejas y consultas. </w:t>
      </w:r>
    </w:p>
    <w:p w14:paraId="1C9FFC1D" w14:textId="77777777" w:rsidR="00FF693F" w:rsidRPr="00F72A86" w:rsidRDefault="00FF693F" w:rsidP="00E2445F">
      <w:pPr>
        <w:jc w:val="both"/>
        <w:rPr>
          <w:rFonts w:ascii="Arial" w:hAnsi="Arial" w:cs="Arial"/>
          <w:szCs w:val="24"/>
          <w:rPrChange w:id="822" w:author="Wilber" w:date="2021-05-22T11:05:00Z">
            <w:rPr>
              <w:rFonts w:ascii="Arial" w:hAnsi="Arial" w:cs="Arial"/>
              <w:i/>
              <w:iCs/>
              <w:szCs w:val="24"/>
            </w:rPr>
          </w:rPrChange>
        </w:rPr>
        <w:pPrChange w:id="823" w:author="Wilber" w:date="2021-05-22T11:01:00Z">
          <w:pPr/>
        </w:pPrChange>
      </w:pPr>
    </w:p>
    <w:p w14:paraId="409798AF" w14:textId="77777777" w:rsidR="00FF693F" w:rsidRPr="00F72A86" w:rsidRDefault="00FF693F" w:rsidP="00E2445F">
      <w:pPr>
        <w:jc w:val="both"/>
        <w:rPr>
          <w:rFonts w:ascii="Arial" w:hAnsi="Arial" w:cs="Arial"/>
          <w:szCs w:val="24"/>
          <w:rPrChange w:id="824" w:author="Wilber" w:date="2021-05-22T11:05:00Z">
            <w:rPr>
              <w:rFonts w:ascii="Arial" w:hAnsi="Arial" w:cs="Arial"/>
              <w:i/>
              <w:iCs/>
              <w:szCs w:val="24"/>
            </w:rPr>
          </w:rPrChange>
        </w:rPr>
        <w:pPrChange w:id="825" w:author="Wilber" w:date="2021-05-22T11:01:00Z">
          <w:pPr/>
        </w:pPrChange>
      </w:pPr>
      <w:r w:rsidRPr="00F72A86">
        <w:rPr>
          <w:rFonts w:ascii="Arial" w:hAnsi="Arial" w:cs="Arial"/>
          <w:szCs w:val="24"/>
          <w:rPrChange w:id="826" w:author="Wilber" w:date="2021-05-22T11:05:00Z">
            <w:rPr>
              <w:rFonts w:ascii="Arial" w:hAnsi="Arial" w:cs="Arial"/>
              <w:i/>
              <w:iCs/>
              <w:szCs w:val="24"/>
            </w:rPr>
          </w:rPrChange>
        </w:rPr>
        <w:t>•</w:t>
      </w:r>
      <w:r w:rsidRPr="00F72A86">
        <w:rPr>
          <w:rFonts w:ascii="Arial" w:hAnsi="Arial" w:cs="Arial"/>
          <w:szCs w:val="24"/>
          <w:rPrChange w:id="827" w:author="Wilber" w:date="2021-05-22T11:05:00Z">
            <w:rPr>
              <w:rFonts w:ascii="Arial" w:hAnsi="Arial" w:cs="Arial"/>
              <w:i/>
              <w:iCs/>
              <w:szCs w:val="24"/>
            </w:rPr>
          </w:rPrChange>
        </w:rPr>
        <w:tab/>
        <w:t xml:space="preserve">Propuestas que tenemos para la página (Módulos o funcionalidades que deseamos recomendar) </w:t>
      </w:r>
    </w:p>
    <w:p w14:paraId="12C95B9A" w14:textId="77777777" w:rsidR="00FF693F" w:rsidRPr="00F72A86" w:rsidRDefault="00FF693F" w:rsidP="00E2445F">
      <w:pPr>
        <w:jc w:val="both"/>
        <w:rPr>
          <w:rFonts w:ascii="Arial" w:hAnsi="Arial" w:cs="Arial"/>
          <w:szCs w:val="24"/>
          <w:rPrChange w:id="828" w:author="Wilber" w:date="2021-05-22T11:05:00Z">
            <w:rPr>
              <w:rFonts w:ascii="Arial" w:hAnsi="Arial" w:cs="Arial"/>
              <w:i/>
              <w:iCs/>
              <w:szCs w:val="24"/>
            </w:rPr>
          </w:rPrChange>
        </w:rPr>
        <w:pPrChange w:id="829" w:author="Wilber" w:date="2021-05-22T11:01:00Z">
          <w:pPr/>
        </w:pPrChange>
      </w:pPr>
      <w:r w:rsidRPr="00F72A86">
        <w:rPr>
          <w:rFonts w:ascii="Arial" w:hAnsi="Arial" w:cs="Arial"/>
          <w:szCs w:val="24"/>
          <w:rPrChange w:id="830" w:author="Wilber" w:date="2021-05-22T11:05:00Z">
            <w:rPr>
              <w:rFonts w:ascii="Arial" w:hAnsi="Arial" w:cs="Arial"/>
              <w:i/>
              <w:iCs/>
              <w:szCs w:val="24"/>
            </w:rPr>
          </w:rPrChange>
        </w:rPr>
        <w:t>Nota: Las respuestas dadas por el cliente están marcadas en negrita.</w:t>
      </w:r>
    </w:p>
    <w:p w14:paraId="51CBD73F" w14:textId="77777777" w:rsidR="00FF693F" w:rsidRPr="00F72A86" w:rsidRDefault="00FF693F" w:rsidP="00E2445F">
      <w:pPr>
        <w:jc w:val="both"/>
        <w:rPr>
          <w:rFonts w:ascii="Arial" w:hAnsi="Arial" w:cs="Arial"/>
          <w:szCs w:val="24"/>
          <w:rPrChange w:id="831" w:author="Wilber" w:date="2021-05-22T11:05:00Z">
            <w:rPr>
              <w:rFonts w:ascii="Arial" w:hAnsi="Arial" w:cs="Arial"/>
              <w:i/>
              <w:iCs/>
              <w:szCs w:val="24"/>
            </w:rPr>
          </w:rPrChange>
        </w:rPr>
        <w:pPrChange w:id="832" w:author="Wilber" w:date="2021-05-22T11:01:00Z">
          <w:pPr/>
        </w:pPrChange>
      </w:pPr>
    </w:p>
    <w:p w14:paraId="140D5D7D" w14:textId="1B0669DB" w:rsidR="00FF693F" w:rsidRPr="00F72A86" w:rsidRDefault="00FF693F" w:rsidP="00E2445F">
      <w:pPr>
        <w:jc w:val="both"/>
        <w:rPr>
          <w:rFonts w:ascii="Arial" w:hAnsi="Arial" w:cs="Arial"/>
          <w:szCs w:val="24"/>
          <w:rPrChange w:id="833" w:author="Wilber" w:date="2021-05-22T11:05:00Z">
            <w:rPr>
              <w:rFonts w:ascii="Arial" w:hAnsi="Arial" w:cs="Arial"/>
              <w:i/>
              <w:iCs/>
              <w:szCs w:val="24"/>
            </w:rPr>
          </w:rPrChange>
        </w:rPr>
        <w:pPrChange w:id="834" w:author="Wilber" w:date="2021-05-22T11:01:00Z">
          <w:pPr/>
        </w:pPrChange>
      </w:pPr>
      <w:r w:rsidRPr="00F72A86">
        <w:rPr>
          <w:rFonts w:ascii="Arial" w:hAnsi="Arial" w:cs="Arial"/>
          <w:szCs w:val="24"/>
          <w:rPrChange w:id="835" w:author="Wilber" w:date="2021-05-22T11:05:00Z">
            <w:rPr>
              <w:rFonts w:ascii="Arial" w:hAnsi="Arial" w:cs="Arial"/>
              <w:i/>
              <w:iCs/>
              <w:szCs w:val="24"/>
            </w:rPr>
          </w:rPrChange>
        </w:rPr>
        <w:t>1.</w:t>
      </w:r>
      <w:r w:rsidRPr="00F72A86">
        <w:rPr>
          <w:rFonts w:ascii="Arial" w:hAnsi="Arial" w:cs="Arial"/>
          <w:szCs w:val="24"/>
          <w:rPrChange w:id="836" w:author="Wilber" w:date="2021-05-22T11:05:00Z">
            <w:rPr>
              <w:rFonts w:ascii="Arial" w:hAnsi="Arial" w:cs="Arial"/>
              <w:i/>
              <w:iCs/>
              <w:szCs w:val="24"/>
            </w:rPr>
          </w:rPrChange>
        </w:rPr>
        <w:tab/>
        <w:t xml:space="preserve">Control de </w:t>
      </w:r>
      <w:del w:id="837" w:author="Wilber" w:date="2021-05-22T14:51:00Z">
        <w:r w:rsidRPr="00F72A86" w:rsidDel="00371D0B">
          <w:rPr>
            <w:rFonts w:ascii="Arial" w:hAnsi="Arial" w:cs="Arial"/>
            <w:szCs w:val="24"/>
            <w:rPrChange w:id="838" w:author="Wilber" w:date="2021-05-22T11:05:00Z">
              <w:rPr>
                <w:rFonts w:ascii="Arial" w:hAnsi="Arial" w:cs="Arial"/>
                <w:i/>
                <w:iCs/>
                <w:szCs w:val="24"/>
              </w:rPr>
            </w:rPrChange>
          </w:rPr>
          <w:delText>Loguin</w:delText>
        </w:r>
      </w:del>
      <w:ins w:id="839" w:author="Wilber" w:date="2021-05-22T14:51:00Z">
        <w:r w:rsidR="00371D0B">
          <w:rPr>
            <w:rFonts w:ascii="Arial" w:hAnsi="Arial" w:cs="Arial"/>
            <w:szCs w:val="24"/>
          </w:rPr>
          <w:t xml:space="preserve"> de Usuario</w:t>
        </w:r>
      </w:ins>
      <w:r w:rsidRPr="00F72A86">
        <w:rPr>
          <w:rFonts w:ascii="Arial" w:hAnsi="Arial" w:cs="Arial"/>
          <w:szCs w:val="24"/>
          <w:rPrChange w:id="840" w:author="Wilber" w:date="2021-05-22T11:05:00Z">
            <w:rPr>
              <w:rFonts w:ascii="Arial" w:hAnsi="Arial" w:cs="Arial"/>
              <w:i/>
              <w:iCs/>
              <w:szCs w:val="24"/>
            </w:rPr>
          </w:rPrChange>
        </w:rPr>
        <w:t xml:space="preserve">. Queremos implementar un apartado de inicio de sesión </w:t>
      </w:r>
      <w:del w:id="841" w:author="Wilber" w:date="2021-05-22T14:52:00Z">
        <w:r w:rsidRPr="00F72A86" w:rsidDel="00371D0B">
          <w:rPr>
            <w:rFonts w:ascii="Arial" w:hAnsi="Arial" w:cs="Arial"/>
            <w:szCs w:val="24"/>
            <w:rPrChange w:id="842" w:author="Wilber" w:date="2021-05-22T11:05:00Z">
              <w:rPr>
                <w:rFonts w:ascii="Arial" w:hAnsi="Arial" w:cs="Arial"/>
                <w:i/>
                <w:iCs/>
                <w:szCs w:val="24"/>
              </w:rPr>
            </w:rPrChange>
          </w:rPr>
          <w:delText>para el personal administrativo</w:delText>
        </w:r>
      </w:del>
      <w:ins w:id="843" w:author="Wilber" w:date="2021-05-22T14:52:00Z">
        <w:r w:rsidR="00371D0B">
          <w:rPr>
            <w:rFonts w:ascii="Arial" w:hAnsi="Arial" w:cs="Arial"/>
            <w:szCs w:val="24"/>
          </w:rPr>
          <w:t xml:space="preserve"> </w:t>
        </w:r>
      </w:ins>
      <w:r w:rsidRPr="00F72A86">
        <w:rPr>
          <w:rFonts w:ascii="Arial" w:hAnsi="Arial" w:cs="Arial"/>
          <w:szCs w:val="24"/>
          <w:rPrChange w:id="844" w:author="Wilber" w:date="2021-05-22T11:05:00Z">
            <w:rPr>
              <w:rFonts w:ascii="Arial" w:hAnsi="Arial" w:cs="Arial"/>
              <w:i/>
              <w:iCs/>
              <w:szCs w:val="24"/>
            </w:rPr>
          </w:rPrChange>
        </w:rPr>
        <w:t>.</w:t>
      </w:r>
    </w:p>
    <w:p w14:paraId="5FC83077" w14:textId="77777777" w:rsidR="00FF693F" w:rsidRPr="00F72A86" w:rsidRDefault="00FF693F" w:rsidP="00E2445F">
      <w:pPr>
        <w:jc w:val="both"/>
        <w:rPr>
          <w:rFonts w:ascii="Arial" w:hAnsi="Arial" w:cs="Arial"/>
          <w:b/>
          <w:bCs/>
          <w:szCs w:val="24"/>
          <w:rPrChange w:id="845" w:author="Wilber" w:date="2021-05-22T11:05:00Z">
            <w:rPr>
              <w:rFonts w:ascii="Arial" w:hAnsi="Arial" w:cs="Arial"/>
              <w:b/>
              <w:bCs/>
              <w:i/>
              <w:iCs/>
              <w:szCs w:val="24"/>
            </w:rPr>
          </w:rPrChange>
        </w:rPr>
        <w:pPrChange w:id="846" w:author="Wilber" w:date="2021-05-22T11:01:00Z">
          <w:pPr/>
        </w:pPrChange>
      </w:pPr>
      <w:r w:rsidRPr="00F72A86">
        <w:rPr>
          <w:rFonts w:ascii="Arial" w:hAnsi="Arial" w:cs="Arial"/>
          <w:b/>
          <w:bCs/>
          <w:szCs w:val="24"/>
          <w:rPrChange w:id="847" w:author="Wilber" w:date="2021-05-22T11:05:00Z">
            <w:rPr>
              <w:rFonts w:ascii="Arial" w:hAnsi="Arial" w:cs="Arial"/>
              <w:b/>
              <w:bCs/>
              <w:i/>
              <w:iCs/>
              <w:szCs w:val="24"/>
            </w:rPr>
          </w:rPrChange>
        </w:rPr>
        <w:t xml:space="preserve">Nos parece bien </w:t>
      </w:r>
    </w:p>
    <w:p w14:paraId="1DF83DF1" w14:textId="77777777" w:rsidR="00FF693F" w:rsidRPr="00F72A86" w:rsidRDefault="00FF693F" w:rsidP="00E2445F">
      <w:pPr>
        <w:jc w:val="both"/>
        <w:rPr>
          <w:rFonts w:ascii="Arial" w:hAnsi="Arial" w:cs="Arial"/>
          <w:szCs w:val="24"/>
          <w:rPrChange w:id="848" w:author="Wilber" w:date="2021-05-22T11:05:00Z">
            <w:rPr>
              <w:rFonts w:ascii="Arial" w:hAnsi="Arial" w:cs="Arial"/>
              <w:i/>
              <w:iCs/>
              <w:szCs w:val="24"/>
            </w:rPr>
          </w:rPrChange>
        </w:rPr>
        <w:pPrChange w:id="849" w:author="Wilber" w:date="2021-05-22T11:01:00Z">
          <w:pPr/>
        </w:pPrChange>
      </w:pPr>
      <w:r w:rsidRPr="00F72A86">
        <w:rPr>
          <w:rFonts w:ascii="Arial" w:hAnsi="Arial" w:cs="Arial"/>
          <w:szCs w:val="24"/>
          <w:rPrChange w:id="850" w:author="Wilber" w:date="2021-05-22T11:05:00Z">
            <w:rPr>
              <w:rFonts w:ascii="Arial" w:hAnsi="Arial" w:cs="Arial"/>
              <w:i/>
              <w:iCs/>
              <w:szCs w:val="24"/>
            </w:rPr>
          </w:rPrChange>
        </w:rPr>
        <w:t>2.</w:t>
      </w:r>
      <w:r w:rsidRPr="00F72A86">
        <w:rPr>
          <w:rFonts w:ascii="Arial" w:hAnsi="Arial" w:cs="Arial"/>
          <w:szCs w:val="24"/>
          <w:rPrChange w:id="851" w:author="Wilber" w:date="2021-05-22T11:05:00Z">
            <w:rPr>
              <w:rFonts w:ascii="Arial" w:hAnsi="Arial" w:cs="Arial"/>
              <w:i/>
              <w:iCs/>
              <w:szCs w:val="24"/>
            </w:rPr>
          </w:rPrChange>
        </w:rPr>
        <w:tab/>
        <w:t>Control de ingresos. Aquí se podrá llevar un apunte y registro de los ingresos.</w:t>
      </w:r>
    </w:p>
    <w:p w14:paraId="576D11ED" w14:textId="77777777" w:rsidR="00FF693F" w:rsidRPr="00F72A86" w:rsidRDefault="00FF693F" w:rsidP="00E2445F">
      <w:pPr>
        <w:jc w:val="both"/>
        <w:rPr>
          <w:rFonts w:ascii="Arial" w:hAnsi="Arial" w:cs="Arial"/>
          <w:szCs w:val="24"/>
          <w:rPrChange w:id="852" w:author="Wilber" w:date="2021-05-22T11:05:00Z">
            <w:rPr>
              <w:rFonts w:ascii="Arial" w:hAnsi="Arial" w:cs="Arial"/>
              <w:i/>
              <w:iCs/>
              <w:szCs w:val="24"/>
            </w:rPr>
          </w:rPrChange>
        </w:rPr>
        <w:pPrChange w:id="853" w:author="Wilber" w:date="2021-05-22T11:01:00Z">
          <w:pPr/>
        </w:pPrChange>
      </w:pPr>
      <w:r w:rsidRPr="00F72A86">
        <w:rPr>
          <w:rFonts w:ascii="Arial" w:hAnsi="Arial" w:cs="Arial"/>
          <w:szCs w:val="24"/>
          <w:rPrChange w:id="854" w:author="Wilber" w:date="2021-05-22T11:05:00Z">
            <w:rPr>
              <w:rFonts w:ascii="Arial" w:hAnsi="Arial" w:cs="Arial"/>
              <w:i/>
              <w:iCs/>
              <w:szCs w:val="24"/>
            </w:rPr>
          </w:rPrChange>
        </w:rPr>
        <w:t>3.</w:t>
      </w:r>
      <w:r w:rsidRPr="00F72A86">
        <w:rPr>
          <w:rFonts w:ascii="Arial" w:hAnsi="Arial" w:cs="Arial"/>
          <w:szCs w:val="24"/>
          <w:rPrChange w:id="855" w:author="Wilber" w:date="2021-05-22T11:05:00Z">
            <w:rPr>
              <w:rFonts w:ascii="Arial" w:hAnsi="Arial" w:cs="Arial"/>
              <w:i/>
              <w:iCs/>
              <w:szCs w:val="24"/>
            </w:rPr>
          </w:rPrChange>
        </w:rPr>
        <w:tab/>
        <w:t xml:space="preserve">Control de gastos. Registro y apuntes de los gastos. </w:t>
      </w:r>
    </w:p>
    <w:p w14:paraId="0E55A6F7" w14:textId="77777777" w:rsidR="00FF693F" w:rsidRPr="00F72A86" w:rsidRDefault="00FF693F" w:rsidP="00E2445F">
      <w:pPr>
        <w:jc w:val="both"/>
        <w:rPr>
          <w:rFonts w:ascii="Arial" w:hAnsi="Arial" w:cs="Arial"/>
          <w:b/>
          <w:bCs/>
          <w:szCs w:val="24"/>
          <w:rPrChange w:id="856" w:author="Wilber" w:date="2021-05-22T11:05:00Z">
            <w:rPr>
              <w:rFonts w:ascii="Arial" w:hAnsi="Arial" w:cs="Arial"/>
              <w:b/>
              <w:bCs/>
              <w:i/>
              <w:iCs/>
              <w:szCs w:val="24"/>
            </w:rPr>
          </w:rPrChange>
        </w:rPr>
        <w:pPrChange w:id="857" w:author="Wilber" w:date="2021-05-22T11:01:00Z">
          <w:pPr/>
        </w:pPrChange>
      </w:pPr>
      <w:r w:rsidRPr="00F72A86">
        <w:rPr>
          <w:rFonts w:ascii="Arial" w:hAnsi="Arial" w:cs="Arial"/>
          <w:b/>
          <w:bCs/>
          <w:szCs w:val="24"/>
          <w:rPrChange w:id="858" w:author="Wilber" w:date="2021-05-22T11:05:00Z">
            <w:rPr>
              <w:rFonts w:ascii="Arial" w:hAnsi="Arial" w:cs="Arial"/>
              <w:b/>
              <w:bCs/>
              <w:i/>
              <w:iCs/>
              <w:szCs w:val="24"/>
            </w:rPr>
          </w:rPrChange>
        </w:rPr>
        <w:t>bien</w:t>
      </w:r>
    </w:p>
    <w:p w14:paraId="06F2FA7F" w14:textId="77777777" w:rsidR="00FF693F" w:rsidRPr="00F72A86" w:rsidRDefault="00FF693F" w:rsidP="00E2445F">
      <w:pPr>
        <w:jc w:val="both"/>
        <w:rPr>
          <w:rFonts w:ascii="Arial" w:hAnsi="Arial" w:cs="Arial"/>
          <w:szCs w:val="24"/>
          <w:rPrChange w:id="859" w:author="Wilber" w:date="2021-05-22T11:05:00Z">
            <w:rPr>
              <w:rFonts w:ascii="Arial" w:hAnsi="Arial" w:cs="Arial"/>
              <w:i/>
              <w:iCs/>
              <w:szCs w:val="24"/>
            </w:rPr>
          </w:rPrChange>
        </w:rPr>
        <w:pPrChange w:id="860" w:author="Wilber" w:date="2021-05-22T11:01:00Z">
          <w:pPr/>
        </w:pPrChange>
      </w:pPr>
      <w:r w:rsidRPr="00F72A86">
        <w:rPr>
          <w:rFonts w:ascii="Arial" w:hAnsi="Arial" w:cs="Arial"/>
          <w:szCs w:val="24"/>
          <w:rPrChange w:id="861" w:author="Wilber" w:date="2021-05-22T11:05:00Z">
            <w:rPr>
              <w:rFonts w:ascii="Arial" w:hAnsi="Arial" w:cs="Arial"/>
              <w:i/>
              <w:iCs/>
              <w:szCs w:val="24"/>
            </w:rPr>
          </w:rPrChange>
        </w:rPr>
        <w:t>4.</w:t>
      </w:r>
      <w:r w:rsidRPr="00F72A86">
        <w:rPr>
          <w:rFonts w:ascii="Arial" w:hAnsi="Arial" w:cs="Arial"/>
          <w:szCs w:val="24"/>
          <w:rPrChange w:id="862" w:author="Wilber" w:date="2021-05-22T11:05:00Z">
            <w:rPr>
              <w:rFonts w:ascii="Arial" w:hAnsi="Arial" w:cs="Arial"/>
              <w:i/>
              <w:iCs/>
              <w:szCs w:val="24"/>
            </w:rPr>
          </w:rPrChange>
        </w:rPr>
        <w:tab/>
        <w:t>Registro de asambleas, control de integrantes de estas, control de asistencia, Anotaciones (Para la secretaria o secretario que apunta lo que se dice en la asamblea y los acuerdos a los que se llegan).</w:t>
      </w:r>
    </w:p>
    <w:p w14:paraId="3280866C" w14:textId="77777777" w:rsidR="00FF693F" w:rsidRPr="00F72A86" w:rsidRDefault="00FF693F" w:rsidP="00E2445F">
      <w:pPr>
        <w:jc w:val="both"/>
        <w:rPr>
          <w:rFonts w:ascii="Arial" w:hAnsi="Arial" w:cs="Arial"/>
          <w:b/>
          <w:bCs/>
          <w:szCs w:val="24"/>
          <w:rPrChange w:id="863" w:author="Wilber" w:date="2021-05-22T11:05:00Z">
            <w:rPr>
              <w:rFonts w:ascii="Arial" w:hAnsi="Arial" w:cs="Arial"/>
              <w:b/>
              <w:bCs/>
              <w:i/>
              <w:iCs/>
              <w:szCs w:val="24"/>
            </w:rPr>
          </w:rPrChange>
        </w:rPr>
        <w:pPrChange w:id="864" w:author="Wilber" w:date="2021-05-22T11:01:00Z">
          <w:pPr/>
        </w:pPrChange>
      </w:pPr>
      <w:r w:rsidRPr="00F72A86">
        <w:rPr>
          <w:rFonts w:ascii="Arial" w:hAnsi="Arial" w:cs="Arial"/>
          <w:b/>
          <w:bCs/>
          <w:szCs w:val="24"/>
          <w:rPrChange w:id="865" w:author="Wilber" w:date="2021-05-22T11:05:00Z">
            <w:rPr>
              <w:rFonts w:ascii="Arial" w:hAnsi="Arial" w:cs="Arial"/>
              <w:b/>
              <w:bCs/>
              <w:i/>
              <w:iCs/>
              <w:szCs w:val="24"/>
            </w:rPr>
          </w:rPrChange>
        </w:rPr>
        <w:t>Recomendamos este apartado en la secretaría</w:t>
      </w:r>
    </w:p>
    <w:p w14:paraId="07B19E20" w14:textId="77777777" w:rsidR="00FF693F" w:rsidRPr="00F72A86" w:rsidRDefault="00FF693F" w:rsidP="00E2445F">
      <w:pPr>
        <w:jc w:val="both"/>
        <w:rPr>
          <w:rFonts w:ascii="Arial" w:hAnsi="Arial" w:cs="Arial"/>
          <w:szCs w:val="24"/>
          <w:rPrChange w:id="866" w:author="Wilber" w:date="2021-05-22T11:05:00Z">
            <w:rPr>
              <w:rFonts w:ascii="Arial" w:hAnsi="Arial" w:cs="Arial"/>
              <w:i/>
              <w:iCs/>
              <w:szCs w:val="24"/>
            </w:rPr>
          </w:rPrChange>
        </w:rPr>
        <w:pPrChange w:id="867" w:author="Wilber" w:date="2021-05-22T11:01:00Z">
          <w:pPr/>
        </w:pPrChange>
      </w:pPr>
    </w:p>
    <w:p w14:paraId="440BF0A4" w14:textId="301F45D8" w:rsidR="00FF693F" w:rsidRPr="00F72A86" w:rsidRDefault="00FF693F" w:rsidP="00E2445F">
      <w:pPr>
        <w:jc w:val="both"/>
        <w:rPr>
          <w:rFonts w:ascii="Arial" w:hAnsi="Arial" w:cs="Arial"/>
          <w:szCs w:val="24"/>
          <w:rPrChange w:id="868" w:author="Wilber" w:date="2021-05-22T11:05:00Z">
            <w:rPr>
              <w:rFonts w:ascii="Arial" w:hAnsi="Arial" w:cs="Arial"/>
              <w:i/>
              <w:iCs/>
              <w:szCs w:val="24"/>
            </w:rPr>
          </w:rPrChange>
        </w:rPr>
        <w:pPrChange w:id="869" w:author="Wilber" w:date="2021-05-22T11:01:00Z">
          <w:pPr/>
        </w:pPrChange>
      </w:pPr>
      <w:r w:rsidRPr="00F72A86">
        <w:rPr>
          <w:rFonts w:ascii="Arial" w:hAnsi="Arial" w:cs="Arial"/>
          <w:szCs w:val="24"/>
          <w:rPrChange w:id="870" w:author="Wilber" w:date="2021-05-22T11:05:00Z">
            <w:rPr>
              <w:rFonts w:ascii="Arial" w:hAnsi="Arial" w:cs="Arial"/>
              <w:i/>
              <w:iCs/>
              <w:szCs w:val="24"/>
            </w:rPr>
          </w:rPrChange>
        </w:rPr>
        <w:t>5.</w:t>
      </w:r>
      <w:r w:rsidRPr="00F72A86">
        <w:rPr>
          <w:rFonts w:ascii="Arial" w:hAnsi="Arial" w:cs="Arial"/>
          <w:szCs w:val="24"/>
          <w:rPrChange w:id="871" w:author="Wilber" w:date="2021-05-22T11:05:00Z">
            <w:rPr>
              <w:rFonts w:ascii="Arial" w:hAnsi="Arial" w:cs="Arial"/>
              <w:i/>
              <w:iCs/>
              <w:szCs w:val="24"/>
            </w:rPr>
          </w:rPrChange>
        </w:rPr>
        <w:tab/>
      </w:r>
      <w:del w:id="872" w:author="Wilber" w:date="2021-05-22T14:52:00Z">
        <w:r w:rsidRPr="00F72A86" w:rsidDel="00371D0B">
          <w:rPr>
            <w:rFonts w:ascii="Arial" w:hAnsi="Arial" w:cs="Arial"/>
            <w:szCs w:val="24"/>
            <w:rPrChange w:id="873" w:author="Wilber" w:date="2021-05-22T11:05:00Z">
              <w:rPr>
                <w:rFonts w:ascii="Arial" w:hAnsi="Arial" w:cs="Arial"/>
                <w:i/>
                <w:iCs/>
                <w:szCs w:val="24"/>
              </w:rPr>
            </w:rPrChange>
          </w:rPr>
          <w:delText xml:space="preserve">envió </w:delText>
        </w:r>
      </w:del>
      <w:ins w:id="874" w:author="Wilber" w:date="2021-05-22T14:52:00Z">
        <w:r w:rsidR="00371D0B">
          <w:rPr>
            <w:rFonts w:ascii="Arial" w:hAnsi="Arial" w:cs="Arial"/>
            <w:szCs w:val="24"/>
          </w:rPr>
          <w:t xml:space="preserve"> Envio</w:t>
        </w:r>
        <w:r w:rsidR="00371D0B" w:rsidRPr="00F72A86">
          <w:rPr>
            <w:rFonts w:ascii="Arial" w:hAnsi="Arial" w:cs="Arial"/>
            <w:szCs w:val="24"/>
            <w:rPrChange w:id="875" w:author="Wilber" w:date="2021-05-22T11:05:00Z">
              <w:rPr>
                <w:rFonts w:ascii="Arial" w:hAnsi="Arial" w:cs="Arial"/>
                <w:i/>
                <w:iCs/>
                <w:szCs w:val="24"/>
              </w:rPr>
            </w:rPrChange>
          </w:rPr>
          <w:t xml:space="preserve"> </w:t>
        </w:r>
      </w:ins>
      <w:r w:rsidRPr="00F72A86">
        <w:rPr>
          <w:rFonts w:ascii="Arial" w:hAnsi="Arial" w:cs="Arial"/>
          <w:szCs w:val="24"/>
          <w:rPrChange w:id="876" w:author="Wilber" w:date="2021-05-22T11:05:00Z">
            <w:rPr>
              <w:rFonts w:ascii="Arial" w:hAnsi="Arial" w:cs="Arial"/>
              <w:i/>
              <w:iCs/>
              <w:szCs w:val="24"/>
            </w:rPr>
          </w:rPrChange>
        </w:rPr>
        <w:t xml:space="preserve">de invitaciones a eventos por correo (Redactar la carta o invitación y enviar a los integrantes que desee). Esto para avisar cuando haya una asamblea. </w:t>
      </w:r>
      <w:r w:rsidRPr="00F72A86">
        <w:rPr>
          <w:rFonts w:ascii="Arial" w:hAnsi="Arial" w:cs="Arial"/>
          <w:b/>
          <w:bCs/>
          <w:szCs w:val="24"/>
          <w:rPrChange w:id="877" w:author="Wilber" w:date="2021-05-22T11:05:00Z">
            <w:rPr>
              <w:rFonts w:ascii="Arial" w:hAnsi="Arial" w:cs="Arial"/>
              <w:b/>
              <w:bCs/>
              <w:i/>
              <w:iCs/>
              <w:szCs w:val="24"/>
            </w:rPr>
          </w:rPrChange>
        </w:rPr>
        <w:t>Excelente</w:t>
      </w:r>
      <w:r w:rsidRPr="00F72A86">
        <w:rPr>
          <w:rFonts w:ascii="Arial" w:hAnsi="Arial" w:cs="Arial"/>
          <w:szCs w:val="24"/>
          <w:rPrChange w:id="878" w:author="Wilber" w:date="2021-05-22T11:05:00Z">
            <w:rPr>
              <w:rFonts w:ascii="Arial" w:hAnsi="Arial" w:cs="Arial"/>
              <w:i/>
              <w:iCs/>
              <w:szCs w:val="24"/>
            </w:rPr>
          </w:rPrChange>
        </w:rPr>
        <w:t>.</w:t>
      </w:r>
    </w:p>
    <w:p w14:paraId="191B9434" w14:textId="77777777" w:rsidR="00FF693F" w:rsidRPr="00F72A86" w:rsidRDefault="00FF693F" w:rsidP="00E2445F">
      <w:pPr>
        <w:jc w:val="both"/>
        <w:pPrChange w:id="879" w:author="Wilber" w:date="2021-05-22T11:01:00Z">
          <w:pPr/>
        </w:pPrChange>
      </w:pPr>
    </w:p>
    <w:p w14:paraId="52115373" w14:textId="77777777" w:rsidR="00E16B8B" w:rsidRPr="00371D0B" w:rsidRDefault="00E16B8B" w:rsidP="00E2445F">
      <w:pPr>
        <w:pStyle w:val="Ttulo2"/>
        <w:jc w:val="both"/>
        <w:pPrChange w:id="880" w:author="Wilber" w:date="2021-05-22T11:01:00Z">
          <w:pPr>
            <w:pStyle w:val="Ttulo2"/>
          </w:pPr>
        </w:pPrChange>
      </w:pPr>
      <w:bookmarkStart w:id="881" w:name="_Toc18551428"/>
      <w:r w:rsidRPr="00401991">
        <w:lastRenderedPageBreak/>
        <w:t>Scope of Initial Release</w:t>
      </w:r>
      <w:bookmarkEnd w:id="881"/>
    </w:p>
    <w:p w14:paraId="7DBB4455" w14:textId="77777777" w:rsidR="00BF566D" w:rsidRPr="00F72A86" w:rsidRDefault="00BF566D" w:rsidP="00E2445F">
      <w:pPr>
        <w:jc w:val="both"/>
        <w:rPr>
          <w:rFonts w:ascii="Arial" w:hAnsi="Arial" w:cs="Arial"/>
          <w:rPrChange w:id="882" w:author="Wilber" w:date="2021-05-22T11:05:00Z">
            <w:rPr>
              <w:rFonts w:ascii="Arial" w:hAnsi="Arial" w:cs="Arial"/>
              <w:i/>
              <w:iCs/>
            </w:rPr>
          </w:rPrChange>
        </w:rPr>
        <w:pPrChange w:id="883" w:author="Wilber" w:date="2021-05-22T11:01:00Z">
          <w:pPr/>
        </w:pPrChange>
      </w:pPr>
      <w:r w:rsidRPr="00F72A86">
        <w:rPr>
          <w:rFonts w:ascii="Arial" w:hAnsi="Arial" w:cs="Arial"/>
          <w:rPrChange w:id="884" w:author="Wilber" w:date="2021-05-22T11:05:00Z">
            <w:rPr>
              <w:rFonts w:ascii="Arial" w:hAnsi="Arial" w:cs="Arial"/>
              <w:i/>
              <w:iCs/>
            </w:rPr>
          </w:rPrChange>
        </w:rPr>
        <w:t xml:space="preserve">Se plantea realizar un solo lanzamineto que este tendrá todas las caractetristicas del proyecto, sin embargo se planea estar mostrando avances visuales al cliente para llevar un control. </w:t>
      </w:r>
    </w:p>
    <w:p w14:paraId="14395DC1" w14:textId="6616C731" w:rsidR="00C50D9C" w:rsidRDefault="00C50D9C" w:rsidP="00E2445F">
      <w:pPr>
        <w:jc w:val="both"/>
        <w:rPr>
          <w:ins w:id="885" w:author="Wilber" w:date="2021-05-22T14:55:00Z"/>
          <w:rFonts w:ascii="Arial" w:hAnsi="Arial" w:cs="Arial"/>
        </w:rPr>
      </w:pPr>
      <w:r w:rsidRPr="00F72A86">
        <w:rPr>
          <w:rFonts w:ascii="Arial" w:hAnsi="Arial" w:cs="Arial"/>
          <w:rPrChange w:id="886" w:author="Wilber" w:date="2021-05-22T11:05:00Z">
            <w:rPr>
              <w:rFonts w:ascii="Arial" w:hAnsi="Arial" w:cs="Arial"/>
              <w:i/>
              <w:iCs/>
            </w:rPr>
          </w:rPrChange>
        </w:rPr>
        <w:t xml:space="preserve">De igual manera se estableceran fechas para presentacion de prototipos, para que el cliente visualise como estará construida la pagina web. </w:t>
      </w:r>
    </w:p>
    <w:p w14:paraId="12E49359" w14:textId="331D738C" w:rsidR="00F97075" w:rsidRDefault="00F97075" w:rsidP="00E2445F">
      <w:pPr>
        <w:jc w:val="both"/>
        <w:rPr>
          <w:ins w:id="887" w:author="Wilber" w:date="2021-05-22T14:55:00Z"/>
          <w:rFonts w:ascii="Arial" w:hAnsi="Arial" w:cs="Arial"/>
        </w:rPr>
      </w:pPr>
      <w:ins w:id="888" w:author="Wilber" w:date="2021-05-22T14:55:00Z">
        <w:r>
          <w:rPr>
            <w:rFonts w:ascii="Arial" w:hAnsi="Arial" w:cs="Arial"/>
          </w:rPr>
          <w:t>En este apartado pueden mencionar los módulos exactos que tendría el sistema.</w:t>
        </w:r>
      </w:ins>
    </w:p>
    <w:p w14:paraId="0BE683A6" w14:textId="25953CDC" w:rsidR="00F97075" w:rsidRPr="00F72A86" w:rsidRDefault="00F97075" w:rsidP="00E2445F">
      <w:pPr>
        <w:jc w:val="both"/>
        <w:rPr>
          <w:rFonts w:ascii="Arial" w:hAnsi="Arial" w:cs="Arial"/>
          <w:rPrChange w:id="889" w:author="Wilber" w:date="2021-05-22T11:05:00Z">
            <w:rPr>
              <w:rFonts w:ascii="Arial" w:hAnsi="Arial" w:cs="Arial"/>
              <w:i/>
              <w:iCs/>
            </w:rPr>
          </w:rPrChange>
        </w:rPr>
        <w:pPrChange w:id="890" w:author="Wilber" w:date="2021-05-22T11:01:00Z">
          <w:pPr/>
        </w:pPrChange>
      </w:pPr>
      <w:ins w:id="891" w:author="Wilber" w:date="2021-05-22T14:55:00Z">
        <w:r>
          <w:rPr>
            <w:rFonts w:ascii="Arial" w:hAnsi="Arial" w:cs="Arial"/>
          </w:rPr>
          <w:t xml:space="preserve">Si ya mencionaron que no van a tener otra entrega o versión, simplemente no escriben nada en el apartado </w:t>
        </w:r>
      </w:ins>
      <w:ins w:id="892" w:author="Wilber" w:date="2021-05-22T14:56:00Z">
        <w:r>
          <w:rPr>
            <w:rFonts w:ascii="Arial" w:hAnsi="Arial" w:cs="Arial"/>
          </w:rPr>
          <w:t>3.2.</w:t>
        </w:r>
      </w:ins>
    </w:p>
    <w:p w14:paraId="77CE65BD" w14:textId="77777777" w:rsidR="00C50D9C" w:rsidRPr="00F72A86" w:rsidRDefault="00C50D9C" w:rsidP="00E2445F">
      <w:pPr>
        <w:jc w:val="both"/>
        <w:rPr>
          <w:rFonts w:ascii="Arial" w:hAnsi="Arial" w:cs="Arial"/>
          <w:rPrChange w:id="893" w:author="Wilber" w:date="2021-05-22T11:05:00Z">
            <w:rPr>
              <w:rFonts w:ascii="Arial" w:hAnsi="Arial" w:cs="Arial"/>
              <w:i/>
              <w:iCs/>
            </w:rPr>
          </w:rPrChange>
        </w:rPr>
        <w:pPrChange w:id="894" w:author="Wilber" w:date="2021-05-22T11:01:00Z">
          <w:pPr/>
        </w:pPrChange>
      </w:pPr>
    </w:p>
    <w:p w14:paraId="4421FF71" w14:textId="77777777" w:rsidR="00E16B8B" w:rsidRPr="00F72A86" w:rsidRDefault="00E16B8B" w:rsidP="00E2445F">
      <w:pPr>
        <w:pStyle w:val="Ttulo2"/>
        <w:jc w:val="both"/>
        <w:pPrChange w:id="895" w:author="Wilber" w:date="2021-05-22T11:01:00Z">
          <w:pPr>
            <w:pStyle w:val="Ttulo2"/>
          </w:pPr>
        </w:pPrChange>
      </w:pPr>
      <w:bookmarkStart w:id="896" w:name="_Toc18551429"/>
      <w:r w:rsidRPr="00F72A86">
        <w:t>Scope of Subsequent Releases</w:t>
      </w:r>
      <w:bookmarkEnd w:id="896"/>
    </w:p>
    <w:p w14:paraId="67516E96" w14:textId="440099BD" w:rsidR="00E16B8B" w:rsidRPr="00F72A86" w:rsidRDefault="0024632E" w:rsidP="00E2445F">
      <w:pPr>
        <w:pStyle w:val="Textoindependiente"/>
        <w:jc w:val="both"/>
        <w:rPr>
          <w:i w:val="0"/>
          <w:sz w:val="24"/>
          <w:szCs w:val="22"/>
          <w:rPrChange w:id="897" w:author="Wilber" w:date="2021-05-22T11:05:00Z">
            <w:rPr>
              <w:sz w:val="24"/>
              <w:szCs w:val="22"/>
            </w:rPr>
          </w:rPrChange>
        </w:rPr>
        <w:pPrChange w:id="898" w:author="Wilber" w:date="2021-05-22T11:01:00Z">
          <w:pPr>
            <w:pStyle w:val="Textoindependiente"/>
          </w:pPr>
        </w:pPrChange>
      </w:pPr>
      <w:r w:rsidRPr="00F72A86">
        <w:rPr>
          <w:i w:val="0"/>
          <w:sz w:val="24"/>
          <w:szCs w:val="22"/>
          <w:rPrChange w:id="899" w:author="Wilber" w:date="2021-05-22T11:05:00Z">
            <w:rPr>
              <w:sz w:val="24"/>
              <w:szCs w:val="22"/>
            </w:rPr>
          </w:rPrChange>
        </w:rPr>
        <w:t xml:space="preserve">    </w:t>
      </w:r>
      <w:del w:id="900" w:author="Wilber" w:date="2021-05-22T14:54:00Z">
        <w:r w:rsidRPr="00F72A86" w:rsidDel="00F97075">
          <w:rPr>
            <w:i w:val="0"/>
            <w:sz w:val="24"/>
            <w:szCs w:val="22"/>
            <w:rPrChange w:id="901" w:author="Wilber" w:date="2021-05-22T11:05:00Z">
              <w:rPr>
                <w:sz w:val="24"/>
                <w:szCs w:val="22"/>
              </w:rPr>
            </w:rPrChange>
          </w:rPr>
          <w:delText xml:space="preserve"> </w:delText>
        </w:r>
        <w:r w:rsidR="002C5CDD" w:rsidRPr="00F72A86" w:rsidDel="00F97075">
          <w:rPr>
            <w:i w:val="0"/>
            <w:sz w:val="24"/>
            <w:szCs w:val="22"/>
            <w:rPrChange w:id="902" w:author="Wilber" w:date="2021-05-22T11:05:00Z">
              <w:rPr>
                <w:sz w:val="24"/>
                <w:szCs w:val="22"/>
              </w:rPr>
            </w:rPrChange>
          </w:rPr>
          <w:delText>En el presente proyecto no se ve la necesidad de trabajar por medio de una evolución por medio de etapas.</w:delText>
        </w:r>
      </w:del>
      <w:ins w:id="903" w:author="Wilber" w:date="2021-05-22T14:54:00Z">
        <w:r w:rsidR="00F97075">
          <w:rPr>
            <w:i w:val="0"/>
            <w:sz w:val="24"/>
            <w:szCs w:val="22"/>
          </w:rPr>
          <w:t xml:space="preserve"> </w:t>
        </w:r>
      </w:ins>
      <w:r w:rsidR="002C5CDD" w:rsidRPr="00F72A86">
        <w:rPr>
          <w:i w:val="0"/>
          <w:sz w:val="24"/>
          <w:szCs w:val="22"/>
          <w:rPrChange w:id="904" w:author="Wilber" w:date="2021-05-22T11:05:00Z">
            <w:rPr>
              <w:sz w:val="24"/>
              <w:szCs w:val="22"/>
            </w:rPr>
          </w:rPrChange>
        </w:rPr>
        <w:t xml:space="preserve"> Se procederá a trabajar por medio de la metodología RUP en la cual proyecto se irá trabajando de manera gradual. Deacuerdo a esta metodologia, si se puede apreciar un evolucion por etapas, si hablamos en terminos de documentacion, analisis y demás pasos para la elaboracion del Sistema, pero del producto en sí, se prevee una sola entrega en la cual cubramos en la medida de lo possible todas las necesidades del cliente. Si el cliente desea realizar mejoras, estas se pueden ir trabajando.</w:t>
      </w:r>
      <w:r w:rsidR="002175F2" w:rsidRPr="00F72A86">
        <w:rPr>
          <w:i w:val="0"/>
          <w:sz w:val="24"/>
          <w:szCs w:val="22"/>
          <w:rPrChange w:id="905" w:author="Wilber" w:date="2021-05-22T11:05:00Z">
            <w:rPr>
              <w:sz w:val="24"/>
              <w:szCs w:val="22"/>
            </w:rPr>
          </w:rPrChange>
        </w:rPr>
        <w:t xml:space="preserve"> Si se habla en terminos de creacion gradual del programa, si se genera una creacion o Desarrollo por etapas, en el cual se irán generando, primeramente la parte de interfaz, donde se irá diseñando la misma de manera que cumpla con las espectativas del cliente. Posteriormente, se desarrollará la parte de backend, donde se le implementará la funcionalidad al sistema, de manera que se complemente con lo que la interfaz muestra. </w:t>
      </w:r>
    </w:p>
    <w:p w14:paraId="3A0C56D8" w14:textId="77777777" w:rsidR="00E16B8B" w:rsidRPr="00F72A86" w:rsidRDefault="00E16B8B" w:rsidP="00E2445F">
      <w:pPr>
        <w:pStyle w:val="Ttulo2"/>
        <w:jc w:val="both"/>
        <w:pPrChange w:id="906" w:author="Wilber" w:date="2021-05-22T11:01:00Z">
          <w:pPr>
            <w:pStyle w:val="Ttulo2"/>
          </w:pPr>
        </w:pPrChange>
      </w:pPr>
      <w:bookmarkStart w:id="907" w:name="_Toc18551430"/>
      <w:r w:rsidRPr="00F72A86">
        <w:t>Limitations and Exclusions</w:t>
      </w:r>
      <w:bookmarkEnd w:id="907"/>
    </w:p>
    <w:p w14:paraId="066C7AF5" w14:textId="3F0EE5FD" w:rsidR="002175F2" w:rsidRPr="00F72A86" w:rsidRDefault="0024632E" w:rsidP="00E2445F">
      <w:pPr>
        <w:pStyle w:val="Textoindependiente"/>
        <w:jc w:val="both"/>
        <w:rPr>
          <w:i w:val="0"/>
          <w:sz w:val="24"/>
          <w:szCs w:val="22"/>
          <w:rPrChange w:id="908" w:author="Wilber" w:date="2021-05-22T11:05:00Z">
            <w:rPr>
              <w:sz w:val="24"/>
              <w:szCs w:val="22"/>
            </w:rPr>
          </w:rPrChange>
        </w:rPr>
        <w:pPrChange w:id="909" w:author="Wilber" w:date="2021-05-22T11:01:00Z">
          <w:pPr>
            <w:pStyle w:val="Textoindependiente"/>
          </w:pPr>
        </w:pPrChange>
      </w:pPr>
      <w:r w:rsidRPr="00F72A86">
        <w:rPr>
          <w:i w:val="0"/>
          <w:sz w:val="24"/>
          <w:szCs w:val="22"/>
          <w:rPrChange w:id="910" w:author="Wilber" w:date="2021-05-22T11:05:00Z">
            <w:rPr>
              <w:sz w:val="24"/>
              <w:szCs w:val="22"/>
            </w:rPr>
          </w:rPrChange>
        </w:rPr>
        <w:t xml:space="preserve">     Algo que podría anticiparse por medio de los stakeholder es una funcionalidad de antención en linea, donde las personas puedan contactar con la organizacion y esperar a ser atendidas en lineal.</w:t>
      </w:r>
      <w:del w:id="911" w:author="Wilber" w:date="2021-05-22T15:30:00Z">
        <w:r w:rsidRPr="00F72A86" w:rsidDel="0026310A">
          <w:rPr>
            <w:i w:val="0"/>
            <w:sz w:val="24"/>
            <w:szCs w:val="22"/>
            <w:rPrChange w:id="912" w:author="Wilber" w:date="2021-05-22T11:05:00Z">
              <w:rPr>
                <w:sz w:val="24"/>
                <w:szCs w:val="22"/>
              </w:rPr>
            </w:rPrChange>
          </w:rPr>
          <w:delText xml:space="preserve"> Esta es una funcionalidad que se ve mucho en algunas paginas del gobierno u otras. </w:delText>
        </w:r>
      </w:del>
      <w:ins w:id="913" w:author="Wilber" w:date="2021-05-22T15:30:00Z">
        <w:r w:rsidR="0026310A">
          <w:rPr>
            <w:i w:val="0"/>
            <w:sz w:val="24"/>
            <w:szCs w:val="22"/>
          </w:rPr>
          <w:t xml:space="preserve">No es necesario decirlo. </w:t>
        </w:r>
      </w:ins>
      <w:r w:rsidRPr="00F72A86">
        <w:rPr>
          <w:i w:val="0"/>
          <w:sz w:val="24"/>
          <w:szCs w:val="22"/>
          <w:rPrChange w:id="914" w:author="Wilber" w:date="2021-05-22T11:05:00Z">
            <w:rPr>
              <w:sz w:val="24"/>
              <w:szCs w:val="22"/>
            </w:rPr>
          </w:rPrChange>
        </w:rPr>
        <w:t xml:space="preserve">Un chat en linea donde se pueda comunicar con algun trabajador que facilite soluciones o tramites en linea. </w:t>
      </w:r>
    </w:p>
    <w:p w14:paraId="0AB5BE5B" w14:textId="7DF83EF7" w:rsidR="0024632E" w:rsidRPr="00F72A86" w:rsidRDefault="00187748" w:rsidP="00E2445F">
      <w:pPr>
        <w:pStyle w:val="Textoindependiente"/>
        <w:jc w:val="both"/>
        <w:rPr>
          <w:i w:val="0"/>
          <w:sz w:val="24"/>
          <w:szCs w:val="22"/>
          <w:rPrChange w:id="915" w:author="Wilber" w:date="2021-05-22T11:05:00Z">
            <w:rPr>
              <w:sz w:val="24"/>
              <w:szCs w:val="22"/>
            </w:rPr>
          </w:rPrChange>
        </w:rPr>
        <w:pPrChange w:id="916" w:author="Wilber" w:date="2021-05-22T11:01:00Z">
          <w:pPr>
            <w:pStyle w:val="Textoindependiente"/>
          </w:pPr>
        </w:pPrChange>
      </w:pPr>
      <w:r w:rsidRPr="00F72A86">
        <w:rPr>
          <w:i w:val="0"/>
          <w:sz w:val="24"/>
          <w:szCs w:val="22"/>
          <w:rPrChange w:id="917" w:author="Wilber" w:date="2021-05-22T11:05:00Z">
            <w:rPr>
              <w:sz w:val="24"/>
              <w:szCs w:val="22"/>
            </w:rPr>
          </w:rPrChange>
        </w:rPr>
        <w:t xml:space="preserve">     Se podría pensar en la posibilidad de hacer tramites en linea, pagos, donaciones, etc. Sin duda es algo que no está previsto realizar. Estos procesos deben de estar respaldados en algunos casos en terminos u condiciones legales, de las cuales no sería </w:t>
      </w:r>
      <w:del w:id="918" w:author="Wilber" w:date="2021-05-22T15:30:00Z">
        <w:r w:rsidRPr="00F72A86" w:rsidDel="0026310A">
          <w:rPr>
            <w:i w:val="0"/>
            <w:sz w:val="24"/>
            <w:szCs w:val="22"/>
            <w:rPrChange w:id="919" w:author="Wilber" w:date="2021-05-22T11:05:00Z">
              <w:rPr>
                <w:sz w:val="24"/>
                <w:szCs w:val="22"/>
              </w:rPr>
            </w:rPrChange>
          </w:rPr>
          <w:delText xml:space="preserve">probechoso </w:delText>
        </w:r>
      </w:del>
      <w:ins w:id="920" w:author="Wilber" w:date="2021-05-22T15:30:00Z">
        <w:r w:rsidR="0026310A">
          <w:rPr>
            <w:i w:val="0"/>
            <w:sz w:val="24"/>
            <w:szCs w:val="22"/>
          </w:rPr>
          <w:t xml:space="preserve"> provechoso</w:t>
        </w:r>
        <w:r w:rsidR="0026310A" w:rsidRPr="00F72A86">
          <w:rPr>
            <w:i w:val="0"/>
            <w:sz w:val="24"/>
            <w:szCs w:val="22"/>
            <w:rPrChange w:id="921" w:author="Wilber" w:date="2021-05-22T11:05:00Z">
              <w:rPr>
                <w:sz w:val="24"/>
                <w:szCs w:val="22"/>
              </w:rPr>
            </w:rPrChange>
          </w:rPr>
          <w:t xml:space="preserve"> </w:t>
        </w:r>
      </w:ins>
      <w:r w:rsidRPr="00F72A86">
        <w:rPr>
          <w:i w:val="0"/>
          <w:sz w:val="24"/>
          <w:szCs w:val="22"/>
          <w:rPrChange w:id="922" w:author="Wilber" w:date="2021-05-22T11:05:00Z">
            <w:rPr>
              <w:sz w:val="24"/>
              <w:szCs w:val="22"/>
            </w:rPr>
          </w:rPrChange>
        </w:rPr>
        <w:t xml:space="preserve">involucrarse, debido al tiempo que estos procesos consumen. </w:t>
      </w:r>
      <w:del w:id="923" w:author="Wilber" w:date="2021-05-22T15:34:00Z">
        <w:r w:rsidRPr="00F72A86" w:rsidDel="00FD47AA">
          <w:rPr>
            <w:i w:val="0"/>
            <w:sz w:val="24"/>
            <w:szCs w:val="22"/>
            <w:rPrChange w:id="924" w:author="Wilber" w:date="2021-05-22T11:05:00Z">
              <w:rPr>
                <w:sz w:val="24"/>
                <w:szCs w:val="22"/>
              </w:rPr>
            </w:rPrChange>
          </w:rPr>
          <w:delText>Lo cual, afectaria el rendimiento del proyecto y generaria mucho estress ante la entrega.</w:delText>
        </w:r>
      </w:del>
      <w:ins w:id="925" w:author="Wilber" w:date="2021-05-22T15:34:00Z">
        <w:r w:rsidR="00FD47AA">
          <w:rPr>
            <w:i w:val="0"/>
            <w:sz w:val="24"/>
            <w:szCs w:val="22"/>
          </w:rPr>
          <w:t xml:space="preserve"> No es necesario.</w:t>
        </w:r>
      </w:ins>
    </w:p>
    <w:p w14:paraId="7954691E" w14:textId="77777777" w:rsidR="00E16B8B" w:rsidRPr="00F72A86" w:rsidRDefault="00E16B8B" w:rsidP="00E2445F">
      <w:pPr>
        <w:pStyle w:val="Textoindependiente"/>
        <w:jc w:val="both"/>
        <w:rPr>
          <w:i w:val="0"/>
          <w:rPrChange w:id="926" w:author="Wilber" w:date="2021-05-22T11:05:00Z">
            <w:rPr/>
          </w:rPrChange>
        </w:rPr>
        <w:pPrChange w:id="927" w:author="Wilber" w:date="2021-05-22T11:01:00Z">
          <w:pPr>
            <w:pStyle w:val="Textoindependiente"/>
          </w:pPr>
        </w:pPrChange>
      </w:pPr>
    </w:p>
    <w:p w14:paraId="0C334930" w14:textId="5A90D2B0" w:rsidR="00C3309F" w:rsidRDefault="00E16B8B" w:rsidP="00C3309F">
      <w:pPr>
        <w:pStyle w:val="Ttulo1"/>
        <w:jc w:val="both"/>
        <w:rPr>
          <w:ins w:id="928" w:author="Wilber" w:date="2021-05-22T15:43:00Z"/>
        </w:rPr>
      </w:pPr>
      <w:bookmarkStart w:id="929" w:name="_Toc18551431"/>
      <w:r w:rsidRPr="00F72A86">
        <w:t>Business Context</w:t>
      </w:r>
      <w:bookmarkEnd w:id="929"/>
    </w:p>
    <w:p w14:paraId="788EA9FA" w14:textId="08C6C71B" w:rsidR="00C3309F" w:rsidRDefault="00C3309F" w:rsidP="00C3309F">
      <w:pPr>
        <w:rPr>
          <w:ins w:id="930" w:author="Wilber" w:date="2021-05-22T15:44:00Z"/>
        </w:rPr>
      </w:pPr>
      <w:ins w:id="931" w:author="Wilber" w:date="2021-05-22T15:43:00Z">
        <w:r>
          <w:t>Está bien mencinar lo del hospedaje del sitio, pero no es necesario ser tan preciso con lo del costo o dar opiniones personales, como decir que</w:t>
        </w:r>
      </w:ins>
      <w:ins w:id="932" w:author="Wilber" w:date="2021-05-22T15:44:00Z">
        <w:r>
          <w:t>: los gastos siempre son vistos….</w:t>
        </w:r>
      </w:ins>
    </w:p>
    <w:p w14:paraId="4CD11932" w14:textId="77777777" w:rsidR="00C3309F" w:rsidRPr="00C3309F" w:rsidRDefault="00C3309F" w:rsidP="00C3309F">
      <w:pPr>
        <w:pPrChange w:id="933" w:author="Wilber" w:date="2021-05-22T15:43:00Z">
          <w:pPr>
            <w:pStyle w:val="Ttulo1"/>
          </w:pPr>
        </w:pPrChange>
      </w:pPr>
    </w:p>
    <w:p w14:paraId="76CED738" w14:textId="77777777" w:rsidR="00E16B8B" w:rsidRPr="00F72A86" w:rsidRDefault="00077CFA" w:rsidP="00E2445F">
      <w:pPr>
        <w:pStyle w:val="Textoindependiente"/>
        <w:numPr>
          <w:ilvl w:val="0"/>
          <w:numId w:val="10"/>
        </w:numPr>
        <w:jc w:val="both"/>
        <w:rPr>
          <w:i w:val="0"/>
          <w:sz w:val="24"/>
          <w:szCs w:val="22"/>
          <w:rPrChange w:id="934" w:author="Wilber" w:date="2021-05-22T11:05:00Z">
            <w:rPr>
              <w:sz w:val="24"/>
              <w:szCs w:val="22"/>
            </w:rPr>
          </w:rPrChange>
        </w:rPr>
        <w:pPrChange w:id="935" w:author="Wilber" w:date="2021-05-22T11:01:00Z">
          <w:pPr>
            <w:pStyle w:val="Textoindependiente"/>
            <w:numPr>
              <w:numId w:val="10"/>
            </w:numPr>
            <w:ind w:left="720" w:hanging="360"/>
          </w:pPr>
        </w:pPrChange>
      </w:pPr>
      <w:r w:rsidRPr="00F72A86">
        <w:rPr>
          <w:i w:val="0"/>
          <w:sz w:val="24"/>
          <w:szCs w:val="22"/>
          <w:rPrChange w:id="936" w:author="Wilber" w:date="2021-05-22T11:05:00Z">
            <w:rPr>
              <w:sz w:val="24"/>
              <w:szCs w:val="22"/>
            </w:rPr>
          </w:rPrChange>
        </w:rPr>
        <w:t>Problemas empresariales en torno al proyecto:</w:t>
      </w:r>
    </w:p>
    <w:p w14:paraId="78237414" w14:textId="4990028C" w:rsidR="00296B5B" w:rsidRPr="00F72A86" w:rsidRDefault="00296B5B" w:rsidP="00E2445F">
      <w:pPr>
        <w:pStyle w:val="Textoindependiente"/>
        <w:ind w:left="720"/>
        <w:jc w:val="both"/>
        <w:rPr>
          <w:i w:val="0"/>
          <w:sz w:val="24"/>
          <w:szCs w:val="22"/>
          <w:rPrChange w:id="937" w:author="Wilber" w:date="2021-05-22T11:05:00Z">
            <w:rPr>
              <w:sz w:val="24"/>
              <w:szCs w:val="22"/>
            </w:rPr>
          </w:rPrChange>
        </w:rPr>
        <w:pPrChange w:id="938" w:author="Wilber" w:date="2021-05-22T11:01:00Z">
          <w:pPr>
            <w:pStyle w:val="Textoindependiente"/>
            <w:ind w:left="720"/>
          </w:pPr>
        </w:pPrChange>
      </w:pPr>
      <w:r w:rsidRPr="00F72A86">
        <w:rPr>
          <w:i w:val="0"/>
          <w:sz w:val="24"/>
          <w:szCs w:val="22"/>
          <w:rPrChange w:id="939" w:author="Wilber" w:date="2021-05-22T11:05:00Z">
            <w:rPr>
              <w:sz w:val="24"/>
              <w:szCs w:val="22"/>
            </w:rPr>
          </w:rPrChange>
        </w:rPr>
        <w:t xml:space="preserve">Entre los problemas que cabe recalcar podemos mencionar la necesidad de una servicio de hosting en el cual se pueda abrir la pagina a internet. De manera que las personas de la comunidad puedan acceder a dicha pagina y beneficiarse de las funcionalidades que contiene. Esto se meciona debido a que la organizacion debe de pagar un monto </w:t>
      </w:r>
      <w:del w:id="940" w:author="Wilber" w:date="2021-05-22T15:40:00Z">
        <w:r w:rsidRPr="00F72A86" w:rsidDel="00C3309F">
          <w:rPr>
            <w:i w:val="0"/>
            <w:sz w:val="24"/>
            <w:szCs w:val="22"/>
            <w:rPrChange w:id="941" w:author="Wilber" w:date="2021-05-22T11:05:00Z">
              <w:rPr>
                <w:sz w:val="24"/>
                <w:szCs w:val="22"/>
              </w:rPr>
            </w:rPrChange>
          </w:rPr>
          <w:delText xml:space="preserve">anal </w:delText>
        </w:r>
      </w:del>
      <w:ins w:id="942" w:author="Wilber" w:date="2021-05-22T15:40:00Z">
        <w:r w:rsidR="00C3309F">
          <w:rPr>
            <w:i w:val="0"/>
            <w:sz w:val="24"/>
            <w:szCs w:val="22"/>
          </w:rPr>
          <w:t xml:space="preserve"> anual</w:t>
        </w:r>
        <w:r w:rsidR="00C3309F" w:rsidRPr="00F72A86">
          <w:rPr>
            <w:i w:val="0"/>
            <w:sz w:val="24"/>
            <w:szCs w:val="22"/>
            <w:rPrChange w:id="943" w:author="Wilber" w:date="2021-05-22T11:05:00Z">
              <w:rPr>
                <w:sz w:val="24"/>
                <w:szCs w:val="22"/>
              </w:rPr>
            </w:rPrChange>
          </w:rPr>
          <w:t xml:space="preserve"> </w:t>
        </w:r>
      </w:ins>
      <w:r w:rsidRPr="00F72A86">
        <w:rPr>
          <w:i w:val="0"/>
          <w:sz w:val="24"/>
          <w:szCs w:val="22"/>
          <w:rPrChange w:id="944" w:author="Wilber" w:date="2021-05-22T11:05:00Z">
            <w:rPr>
              <w:sz w:val="24"/>
              <w:szCs w:val="22"/>
            </w:rPr>
          </w:rPrChange>
        </w:rPr>
        <w:t xml:space="preserve">que ronda los 100.000 colones. Esto es un </w:t>
      </w:r>
      <w:r w:rsidRPr="00F72A86">
        <w:rPr>
          <w:i w:val="0"/>
          <w:sz w:val="24"/>
          <w:szCs w:val="22"/>
          <w:rPrChange w:id="945" w:author="Wilber" w:date="2021-05-22T11:05:00Z">
            <w:rPr>
              <w:sz w:val="24"/>
              <w:szCs w:val="22"/>
            </w:rPr>
          </w:rPrChange>
        </w:rPr>
        <w:lastRenderedPageBreak/>
        <w:t xml:space="preserve">gasto que la empresa debe de asumir y por lo general los gastos son vistos como un problema. Por otro lado, Podemos destacar el problema de la lejanía de los desarrolladores con respecto al lugar donde la organizacion se encuentra. Esto puede ser solucionado por medio de servicios de reunions en linea (Zoom, Skype, etc.), pero ya es una traba que se genera a nivel de organizacion y desarrolladores, debido a que este tipo de tramites es mejor tratarlos de manera presencial y asistida para una mejor confianza entre los implicados, especialmente en la organizacion, de manera que </w:t>
      </w:r>
      <w:del w:id="946" w:author="Wilber" w:date="2021-05-22T15:40:00Z">
        <w:r w:rsidRPr="00F72A86" w:rsidDel="00C3309F">
          <w:rPr>
            <w:i w:val="0"/>
            <w:sz w:val="24"/>
            <w:szCs w:val="22"/>
            <w:rPrChange w:id="947" w:author="Wilber" w:date="2021-05-22T11:05:00Z">
              <w:rPr>
                <w:sz w:val="24"/>
                <w:szCs w:val="22"/>
              </w:rPr>
            </w:rPrChange>
          </w:rPr>
          <w:delText xml:space="preserve">conoscan </w:delText>
        </w:r>
      </w:del>
      <w:ins w:id="948" w:author="Wilber" w:date="2021-05-22T15:40:00Z">
        <w:r w:rsidR="00C3309F" w:rsidRPr="00F72A86">
          <w:rPr>
            <w:i w:val="0"/>
            <w:sz w:val="24"/>
            <w:szCs w:val="22"/>
            <w:rPrChange w:id="949" w:author="Wilber" w:date="2021-05-22T11:05:00Z">
              <w:rPr>
                <w:sz w:val="24"/>
                <w:szCs w:val="22"/>
              </w:rPr>
            </w:rPrChange>
          </w:rPr>
          <w:t>cono</w:t>
        </w:r>
        <w:r w:rsidR="00C3309F">
          <w:rPr>
            <w:i w:val="0"/>
            <w:sz w:val="24"/>
            <w:szCs w:val="22"/>
          </w:rPr>
          <w:t>z</w:t>
        </w:r>
        <w:r w:rsidR="00C3309F" w:rsidRPr="00F72A86">
          <w:rPr>
            <w:i w:val="0"/>
            <w:sz w:val="24"/>
            <w:szCs w:val="22"/>
            <w:rPrChange w:id="950" w:author="Wilber" w:date="2021-05-22T11:05:00Z">
              <w:rPr>
                <w:sz w:val="24"/>
                <w:szCs w:val="22"/>
              </w:rPr>
            </w:rPrChange>
          </w:rPr>
          <w:t xml:space="preserve">can </w:t>
        </w:r>
      </w:ins>
      <w:r w:rsidRPr="00F72A86">
        <w:rPr>
          <w:i w:val="0"/>
          <w:sz w:val="24"/>
          <w:szCs w:val="22"/>
          <w:rPrChange w:id="951" w:author="Wilber" w:date="2021-05-22T11:05:00Z">
            <w:rPr>
              <w:sz w:val="24"/>
              <w:szCs w:val="22"/>
            </w:rPr>
          </w:rPrChange>
        </w:rPr>
        <w:t>a los desarrolladores a mayor grado.</w:t>
      </w:r>
    </w:p>
    <w:p w14:paraId="03292379" w14:textId="5EC87DB9" w:rsidR="009661D4" w:rsidRPr="00F72A86" w:rsidDel="00C3309F" w:rsidRDefault="009661D4" w:rsidP="00E2445F">
      <w:pPr>
        <w:pStyle w:val="Textoindependiente"/>
        <w:ind w:left="720"/>
        <w:jc w:val="both"/>
        <w:rPr>
          <w:del w:id="952" w:author="Wilber" w:date="2021-05-22T15:45:00Z"/>
          <w:i w:val="0"/>
          <w:sz w:val="24"/>
          <w:szCs w:val="22"/>
          <w:rPrChange w:id="953" w:author="Wilber" w:date="2021-05-22T11:05:00Z">
            <w:rPr>
              <w:del w:id="954" w:author="Wilber" w:date="2021-05-22T15:45:00Z"/>
              <w:sz w:val="24"/>
              <w:szCs w:val="22"/>
            </w:rPr>
          </w:rPrChange>
        </w:rPr>
        <w:pPrChange w:id="955" w:author="Wilber" w:date="2021-05-22T11:01:00Z">
          <w:pPr>
            <w:pStyle w:val="Textoindependiente"/>
            <w:ind w:left="720"/>
          </w:pPr>
        </w:pPrChange>
      </w:pPr>
      <w:r w:rsidRPr="00F72A86">
        <w:rPr>
          <w:i w:val="0"/>
          <w:sz w:val="24"/>
          <w:szCs w:val="22"/>
          <w:rPrChange w:id="956" w:author="Wilber" w:date="2021-05-22T11:05:00Z">
            <w:rPr>
              <w:sz w:val="24"/>
              <w:szCs w:val="22"/>
            </w:rPr>
          </w:rPrChange>
        </w:rPr>
        <w:t>Un problema destacable es el de los terminos legales, cuando se quiere implementar en el proyecto partes o funcionalidades de pagos u otras relacionados.</w:t>
      </w:r>
      <w:del w:id="957" w:author="Wilber" w:date="2021-05-22T15:45:00Z">
        <w:r w:rsidRPr="00F72A86" w:rsidDel="00C3309F">
          <w:rPr>
            <w:i w:val="0"/>
            <w:sz w:val="24"/>
            <w:szCs w:val="22"/>
            <w:rPrChange w:id="958" w:author="Wilber" w:date="2021-05-22T11:05:00Z">
              <w:rPr>
                <w:sz w:val="24"/>
                <w:szCs w:val="22"/>
              </w:rPr>
            </w:rPrChange>
          </w:rPr>
          <w:delText xml:space="preserve"> Al no ser recomendable meterse ene estos ambitos, puede generar problemática en torno al proyecto, debido a la necesidad de la organización por dichas funciones pero que por el motivo de este proyecto, no se pueden realizar. </w:delText>
        </w:r>
      </w:del>
    </w:p>
    <w:p w14:paraId="5C428457" w14:textId="301F6027" w:rsidR="009661D4" w:rsidRPr="00F72A86" w:rsidRDefault="0039522A" w:rsidP="00C3309F">
      <w:pPr>
        <w:pStyle w:val="Textoindependiente"/>
        <w:ind w:left="720"/>
        <w:jc w:val="both"/>
        <w:rPr>
          <w:i w:val="0"/>
          <w:sz w:val="24"/>
          <w:szCs w:val="22"/>
          <w:rPrChange w:id="959" w:author="Wilber" w:date="2021-05-22T11:05:00Z">
            <w:rPr>
              <w:sz w:val="24"/>
              <w:szCs w:val="22"/>
            </w:rPr>
          </w:rPrChange>
        </w:rPr>
        <w:pPrChange w:id="960" w:author="Wilber" w:date="2021-05-22T15:45:00Z">
          <w:pPr>
            <w:pStyle w:val="Textoindependiente"/>
            <w:ind w:left="720"/>
          </w:pPr>
        </w:pPrChange>
      </w:pPr>
      <w:del w:id="961" w:author="Wilber" w:date="2021-05-22T15:45:00Z">
        <w:r w:rsidRPr="00F72A86" w:rsidDel="00C3309F">
          <w:rPr>
            <w:i w:val="0"/>
            <w:sz w:val="24"/>
            <w:szCs w:val="22"/>
            <w:rPrChange w:id="962" w:author="Wilber" w:date="2021-05-22T11:05:00Z">
              <w:rPr>
                <w:sz w:val="24"/>
                <w:szCs w:val="22"/>
              </w:rPr>
            </w:rPrChange>
          </w:rPr>
          <w:delText>Hablando en terminos de tiempo, se puede generar un problema cuando se habla de la extencion del proyecto actual. Esto debido a que el proyecto tiene una duracion de un año y medio, y esto podria crear impaciencia de parte de la organización, haciendo que se cancele el proyecto en curso. Para esto se recomienda mantener una comunicación constante con los involucrados en el proyecto.</w:delText>
        </w:r>
      </w:del>
      <w:ins w:id="963" w:author="Wilber" w:date="2021-05-22T15:45:00Z">
        <w:r w:rsidR="00C3309F">
          <w:rPr>
            <w:i w:val="0"/>
            <w:sz w:val="24"/>
            <w:szCs w:val="22"/>
          </w:rPr>
          <w:t xml:space="preserve"> Nada de esto es necesario mencionar,</w:t>
        </w:r>
      </w:ins>
    </w:p>
    <w:p w14:paraId="7EDBDDF6" w14:textId="77777777" w:rsidR="00296B5B" w:rsidRPr="00F72A86" w:rsidRDefault="00296B5B" w:rsidP="00E2445F">
      <w:pPr>
        <w:pStyle w:val="Textoindependiente"/>
        <w:ind w:left="720"/>
        <w:jc w:val="both"/>
        <w:rPr>
          <w:i w:val="0"/>
          <w:sz w:val="24"/>
          <w:szCs w:val="22"/>
          <w:rPrChange w:id="964" w:author="Wilber" w:date="2021-05-22T11:05:00Z">
            <w:rPr>
              <w:sz w:val="24"/>
              <w:szCs w:val="22"/>
            </w:rPr>
          </w:rPrChange>
        </w:rPr>
        <w:pPrChange w:id="965" w:author="Wilber" w:date="2021-05-22T11:01:00Z">
          <w:pPr>
            <w:pStyle w:val="Textoindependiente"/>
            <w:ind w:left="720"/>
          </w:pPr>
        </w:pPrChange>
      </w:pPr>
    </w:p>
    <w:p w14:paraId="53DF2DD6" w14:textId="77777777" w:rsidR="00077CFA" w:rsidRPr="00F72A86" w:rsidRDefault="00077CFA" w:rsidP="00E2445F">
      <w:pPr>
        <w:pStyle w:val="Textoindependiente"/>
        <w:numPr>
          <w:ilvl w:val="0"/>
          <w:numId w:val="10"/>
        </w:numPr>
        <w:jc w:val="both"/>
        <w:rPr>
          <w:i w:val="0"/>
          <w:sz w:val="24"/>
          <w:szCs w:val="22"/>
          <w:rPrChange w:id="966" w:author="Wilber" w:date="2021-05-22T11:05:00Z">
            <w:rPr>
              <w:sz w:val="24"/>
              <w:szCs w:val="22"/>
            </w:rPr>
          </w:rPrChange>
        </w:rPr>
        <w:pPrChange w:id="967" w:author="Wilber" w:date="2021-05-22T11:01:00Z">
          <w:pPr>
            <w:pStyle w:val="Textoindependiente"/>
            <w:numPr>
              <w:numId w:val="10"/>
            </w:numPr>
            <w:ind w:left="720" w:hanging="360"/>
          </w:pPr>
        </w:pPrChange>
      </w:pPr>
      <w:r w:rsidRPr="00F72A86">
        <w:rPr>
          <w:i w:val="0"/>
          <w:sz w:val="24"/>
          <w:szCs w:val="22"/>
          <w:rPrChange w:id="968" w:author="Wilber" w:date="2021-05-22T11:05:00Z">
            <w:rPr>
              <w:sz w:val="24"/>
              <w:szCs w:val="22"/>
            </w:rPr>
          </w:rPrChange>
        </w:rPr>
        <w:t>Prioridades de gestion del proyecto:</w:t>
      </w:r>
    </w:p>
    <w:p w14:paraId="33EE542B" w14:textId="77777777" w:rsidR="0039522A" w:rsidRPr="00F72A86" w:rsidRDefault="0039522A" w:rsidP="00E2445F">
      <w:pPr>
        <w:pStyle w:val="Textoindependiente"/>
        <w:ind w:left="720"/>
        <w:jc w:val="both"/>
        <w:rPr>
          <w:i w:val="0"/>
          <w:sz w:val="24"/>
          <w:szCs w:val="22"/>
          <w:rPrChange w:id="969" w:author="Wilber" w:date="2021-05-22T11:05:00Z">
            <w:rPr>
              <w:sz w:val="24"/>
              <w:szCs w:val="22"/>
            </w:rPr>
          </w:rPrChange>
        </w:rPr>
        <w:pPrChange w:id="970" w:author="Wilber" w:date="2021-05-22T11:01:00Z">
          <w:pPr>
            <w:pStyle w:val="Textoindependiente"/>
            <w:ind w:left="720"/>
          </w:pPr>
        </w:pPrChange>
      </w:pPr>
      <w:r w:rsidRPr="00F72A86">
        <w:rPr>
          <w:i w:val="0"/>
          <w:sz w:val="24"/>
          <w:szCs w:val="22"/>
          <w:rPrChange w:id="971" w:author="Wilber" w:date="2021-05-22T11:05:00Z">
            <w:rPr>
              <w:sz w:val="24"/>
              <w:szCs w:val="22"/>
            </w:rPr>
          </w:rPrChange>
        </w:rPr>
        <w:t>Como prioridades, destacamos la gestion del tiempo, este elemento debe de ser imperante, debido a la fecha limite que se tiene fijada para la entrega de este proyecto. Tambien como prioridad de gestion del proyecto tenemos la organización y distribucion de los trabajos o modulos del proyecto, para que se trabajen por los diferentes desarrolladores y se lleve una avance consistente y satisfactorio en contraste a la fecha de entrega.</w:t>
      </w:r>
    </w:p>
    <w:p w14:paraId="591FBEE6" w14:textId="77777777" w:rsidR="0039522A" w:rsidRPr="00F72A86" w:rsidRDefault="0039522A" w:rsidP="00E2445F">
      <w:pPr>
        <w:pStyle w:val="Textoindependiente"/>
        <w:ind w:left="720"/>
        <w:jc w:val="both"/>
        <w:rPr>
          <w:i w:val="0"/>
          <w:sz w:val="24"/>
          <w:szCs w:val="22"/>
          <w:rPrChange w:id="972" w:author="Wilber" w:date="2021-05-22T11:05:00Z">
            <w:rPr>
              <w:sz w:val="24"/>
              <w:szCs w:val="22"/>
            </w:rPr>
          </w:rPrChange>
        </w:rPr>
        <w:pPrChange w:id="973" w:author="Wilber" w:date="2021-05-22T11:01:00Z">
          <w:pPr>
            <w:pStyle w:val="Textoindependiente"/>
            <w:ind w:left="720"/>
          </w:pPr>
        </w:pPrChange>
      </w:pPr>
    </w:p>
    <w:p w14:paraId="31EB701F" w14:textId="59BAD5F1" w:rsidR="00077CFA" w:rsidRPr="00F72A86" w:rsidDel="00C3309F" w:rsidRDefault="00077CFA" w:rsidP="00E2445F">
      <w:pPr>
        <w:pStyle w:val="Textoindependiente"/>
        <w:numPr>
          <w:ilvl w:val="0"/>
          <w:numId w:val="10"/>
        </w:numPr>
        <w:jc w:val="both"/>
        <w:rPr>
          <w:del w:id="974" w:author="Wilber" w:date="2021-05-22T15:45:00Z"/>
          <w:i w:val="0"/>
          <w:sz w:val="24"/>
          <w:szCs w:val="22"/>
          <w:rPrChange w:id="975" w:author="Wilber" w:date="2021-05-22T11:05:00Z">
            <w:rPr>
              <w:del w:id="976" w:author="Wilber" w:date="2021-05-22T15:45:00Z"/>
              <w:sz w:val="24"/>
              <w:szCs w:val="22"/>
            </w:rPr>
          </w:rPrChange>
        </w:rPr>
        <w:pPrChange w:id="977" w:author="Wilber" w:date="2021-05-22T11:01:00Z">
          <w:pPr>
            <w:pStyle w:val="Textoindependiente"/>
            <w:numPr>
              <w:numId w:val="10"/>
            </w:numPr>
            <w:ind w:left="720" w:hanging="360"/>
          </w:pPr>
        </w:pPrChange>
      </w:pPr>
      <w:del w:id="978" w:author="Wilber" w:date="2021-05-22T15:45:00Z">
        <w:r w:rsidRPr="00F72A86" w:rsidDel="00C3309F">
          <w:rPr>
            <w:i w:val="0"/>
            <w:sz w:val="24"/>
            <w:szCs w:val="22"/>
            <w:rPrChange w:id="979" w:author="Wilber" w:date="2021-05-22T11:05:00Z">
              <w:rPr>
                <w:sz w:val="24"/>
                <w:szCs w:val="22"/>
              </w:rPr>
            </w:rPrChange>
          </w:rPr>
          <w:delText>Perfiles de las principal</w:delText>
        </w:r>
        <w:r w:rsidR="00A043EA" w:rsidRPr="00F72A86" w:rsidDel="00C3309F">
          <w:rPr>
            <w:i w:val="0"/>
            <w:sz w:val="24"/>
            <w:szCs w:val="22"/>
            <w:rPrChange w:id="980" w:author="Wilber" w:date="2021-05-22T11:05:00Z">
              <w:rPr>
                <w:sz w:val="24"/>
                <w:szCs w:val="22"/>
              </w:rPr>
            </w:rPrChange>
          </w:rPr>
          <w:delText>e</w:delText>
        </w:r>
        <w:r w:rsidRPr="00F72A86" w:rsidDel="00C3309F">
          <w:rPr>
            <w:i w:val="0"/>
            <w:sz w:val="24"/>
            <w:szCs w:val="22"/>
            <w:rPrChange w:id="981" w:author="Wilber" w:date="2021-05-22T11:05:00Z">
              <w:rPr>
                <w:sz w:val="24"/>
                <w:szCs w:val="22"/>
              </w:rPr>
            </w:rPrChange>
          </w:rPr>
          <w:delText>s categorias de clientes:</w:delText>
        </w:r>
      </w:del>
    </w:p>
    <w:p w14:paraId="303924B0" w14:textId="128C9772" w:rsidR="00077CFA" w:rsidRPr="00F72A86" w:rsidDel="00C3309F" w:rsidRDefault="0039522A" w:rsidP="00E2445F">
      <w:pPr>
        <w:pStyle w:val="Textoindependiente"/>
        <w:ind w:left="720"/>
        <w:jc w:val="both"/>
        <w:rPr>
          <w:del w:id="982" w:author="Wilber" w:date="2021-05-22T15:45:00Z"/>
          <w:i w:val="0"/>
          <w:sz w:val="24"/>
          <w:szCs w:val="22"/>
          <w:rPrChange w:id="983" w:author="Wilber" w:date="2021-05-22T11:05:00Z">
            <w:rPr>
              <w:del w:id="984" w:author="Wilber" w:date="2021-05-22T15:45:00Z"/>
              <w:sz w:val="24"/>
              <w:szCs w:val="22"/>
            </w:rPr>
          </w:rPrChange>
        </w:rPr>
        <w:pPrChange w:id="985" w:author="Wilber" w:date="2021-05-22T11:01:00Z">
          <w:pPr>
            <w:pStyle w:val="Textoindependiente"/>
            <w:ind w:left="720"/>
          </w:pPr>
        </w:pPrChange>
      </w:pPr>
      <w:del w:id="986" w:author="Wilber" w:date="2021-05-22T15:45:00Z">
        <w:r w:rsidRPr="00F72A86" w:rsidDel="00C3309F">
          <w:rPr>
            <w:i w:val="0"/>
            <w:sz w:val="24"/>
            <w:szCs w:val="22"/>
            <w:rPrChange w:id="987" w:author="Wilber" w:date="2021-05-22T11:05:00Z">
              <w:rPr>
                <w:sz w:val="24"/>
                <w:szCs w:val="22"/>
              </w:rPr>
            </w:rPrChange>
          </w:rPr>
          <w:delText xml:space="preserve">Como clientes podemos fijar, los administrativos de la organización y el publico, el cual representa a la comunidad. </w:delText>
        </w:r>
      </w:del>
    </w:p>
    <w:p w14:paraId="1B413C19" w14:textId="7A0ED05A" w:rsidR="0039522A" w:rsidRPr="00F72A86" w:rsidDel="00C3309F" w:rsidRDefault="0039522A" w:rsidP="00E2445F">
      <w:pPr>
        <w:pStyle w:val="Textoindependiente"/>
        <w:ind w:left="720"/>
        <w:jc w:val="both"/>
        <w:rPr>
          <w:del w:id="988" w:author="Wilber" w:date="2021-05-22T15:45:00Z"/>
          <w:i w:val="0"/>
          <w:sz w:val="24"/>
          <w:szCs w:val="22"/>
          <w:rPrChange w:id="989" w:author="Wilber" w:date="2021-05-22T11:05:00Z">
            <w:rPr>
              <w:del w:id="990" w:author="Wilber" w:date="2021-05-22T15:45:00Z"/>
              <w:sz w:val="24"/>
              <w:szCs w:val="22"/>
            </w:rPr>
          </w:rPrChange>
        </w:rPr>
        <w:pPrChange w:id="991" w:author="Wilber" w:date="2021-05-22T11:01:00Z">
          <w:pPr>
            <w:pStyle w:val="Textoindependiente"/>
            <w:ind w:left="720"/>
          </w:pPr>
        </w:pPrChange>
      </w:pPr>
      <w:del w:id="992" w:author="Wilber" w:date="2021-05-22T15:45:00Z">
        <w:r w:rsidRPr="00F72A86" w:rsidDel="00C3309F">
          <w:rPr>
            <w:i w:val="0"/>
            <w:sz w:val="24"/>
            <w:szCs w:val="22"/>
            <w:rPrChange w:id="993" w:author="Wilber" w:date="2021-05-22T11:05:00Z">
              <w:rPr>
                <w:sz w:val="24"/>
                <w:szCs w:val="22"/>
              </w:rPr>
            </w:rPrChange>
          </w:rPr>
          <w:delText xml:space="preserve">Podemos encontrar en el perfil de administrativos la necesidad de generar las funciones necesarias en el sistema para que dichos administrativos puedan usar y sacar provecho de las mismas. Estos son perfiles los cuales necesitan realizar acciones como </w:delText>
        </w:r>
        <w:r w:rsidR="00FA66A5" w:rsidRPr="00F72A86" w:rsidDel="00C3309F">
          <w:rPr>
            <w:i w:val="0"/>
            <w:sz w:val="24"/>
            <w:szCs w:val="22"/>
            <w:rPrChange w:id="994" w:author="Wilber" w:date="2021-05-22T11:05:00Z">
              <w:rPr>
                <w:sz w:val="24"/>
                <w:szCs w:val="22"/>
              </w:rPr>
            </w:rPrChange>
          </w:rPr>
          <w:delText xml:space="preserve">documentacion de eventos, documentacion de proyectos, control de los mismos, documentacion y administracion de ingresos, documentacion y administracion de gastos, documentacion y administracion de asociaciones u organizaciones asociadas a la actual. </w:delText>
        </w:r>
      </w:del>
    </w:p>
    <w:p w14:paraId="30AB3B7D" w14:textId="6F2A95F7" w:rsidR="00077CFA" w:rsidRPr="00F72A86" w:rsidRDefault="00FA66A5" w:rsidP="00E2445F">
      <w:pPr>
        <w:pStyle w:val="Textoindependiente"/>
        <w:ind w:left="720"/>
        <w:jc w:val="both"/>
        <w:rPr>
          <w:i w:val="0"/>
          <w:sz w:val="24"/>
          <w:szCs w:val="22"/>
          <w:rPrChange w:id="995" w:author="Wilber" w:date="2021-05-22T11:05:00Z">
            <w:rPr>
              <w:sz w:val="24"/>
              <w:szCs w:val="22"/>
            </w:rPr>
          </w:rPrChange>
        </w:rPr>
        <w:pPrChange w:id="996" w:author="Wilber" w:date="2021-05-22T11:01:00Z">
          <w:pPr>
            <w:pStyle w:val="Textoindependiente"/>
            <w:ind w:left="720"/>
          </w:pPr>
        </w:pPrChange>
      </w:pPr>
      <w:del w:id="997" w:author="Wilber" w:date="2021-05-22T15:45:00Z">
        <w:r w:rsidRPr="00F72A86" w:rsidDel="00C3309F">
          <w:rPr>
            <w:i w:val="0"/>
            <w:sz w:val="24"/>
            <w:szCs w:val="22"/>
            <w:rPrChange w:id="998" w:author="Wilber" w:date="2021-05-22T11:05:00Z">
              <w:rPr>
                <w:sz w:val="24"/>
                <w:szCs w:val="22"/>
              </w:rPr>
            </w:rPrChange>
          </w:rPr>
          <w:delText>En el perfil del publico pordemos hallar necesidades como las de infromacion de eventos, informacion de la organización, contacto y aclaracion de dudas.</w:delText>
        </w:r>
      </w:del>
      <w:ins w:id="999" w:author="Wilber" w:date="2021-05-22T15:45:00Z">
        <w:r w:rsidR="00C3309F">
          <w:rPr>
            <w:i w:val="0"/>
            <w:sz w:val="24"/>
            <w:szCs w:val="22"/>
          </w:rPr>
          <w:t xml:space="preserve"> Esto se deta</w:t>
        </w:r>
      </w:ins>
      <w:ins w:id="1000" w:author="Wilber" w:date="2021-05-22T15:46:00Z">
        <w:r w:rsidR="00C3309F">
          <w:rPr>
            <w:i w:val="0"/>
            <w:sz w:val="24"/>
            <w:szCs w:val="22"/>
          </w:rPr>
          <w:t>lla en las tablas de abajo.</w:t>
        </w:r>
      </w:ins>
    </w:p>
    <w:p w14:paraId="3415EAED" w14:textId="77777777" w:rsidR="00E16B8B" w:rsidRPr="00F72A86" w:rsidRDefault="00E16B8B" w:rsidP="00E2445F">
      <w:pPr>
        <w:pStyle w:val="Ttulo2"/>
        <w:jc w:val="both"/>
        <w:pPrChange w:id="1001" w:author="Wilber" w:date="2021-05-22T11:01:00Z">
          <w:pPr>
            <w:pStyle w:val="Ttulo2"/>
          </w:pPr>
        </w:pPrChange>
      </w:pPr>
      <w:bookmarkStart w:id="1002" w:name="_Toc18551432"/>
      <w:r w:rsidRPr="00F72A86">
        <w:t>Stakeholder Profiles</w:t>
      </w:r>
      <w:bookmarkEnd w:id="1002"/>
    </w:p>
    <w:tbl>
      <w:tblPr>
        <w:tblW w:w="0" w:type="auto"/>
        <w:tblInd w:w="-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82"/>
        <w:gridCol w:w="1440"/>
        <w:gridCol w:w="2070"/>
        <w:gridCol w:w="2340"/>
        <w:gridCol w:w="1710"/>
      </w:tblGrid>
      <w:tr w:rsidR="00E16B8B" w:rsidRPr="00F72A86" w14:paraId="5947BE4A" w14:textId="77777777" w:rsidTr="00AF3273">
        <w:tc>
          <w:tcPr>
            <w:tcW w:w="1582" w:type="dxa"/>
            <w:tcBorders>
              <w:top w:val="single" w:sz="12" w:space="0" w:color="auto"/>
              <w:bottom w:val="double" w:sz="12" w:space="0" w:color="auto"/>
            </w:tcBorders>
          </w:tcPr>
          <w:p w14:paraId="47E248A2" w14:textId="77777777" w:rsidR="00E16B8B" w:rsidRPr="00F72A86" w:rsidRDefault="00E16B8B" w:rsidP="00E2445F">
            <w:pPr>
              <w:pStyle w:val="Textoindependiente"/>
              <w:keepNext/>
              <w:keepLines/>
              <w:jc w:val="both"/>
              <w:rPr>
                <w:b/>
                <w:i w:val="0"/>
                <w:rPrChange w:id="1003" w:author="Wilber" w:date="2021-05-22T11:05:00Z">
                  <w:rPr>
                    <w:b/>
                  </w:rPr>
                </w:rPrChange>
              </w:rPr>
              <w:pPrChange w:id="1004" w:author="Wilber" w:date="2021-05-22T11:01:00Z">
                <w:pPr>
                  <w:pStyle w:val="Textoindependiente"/>
                  <w:keepNext/>
                  <w:keepLines/>
                  <w:jc w:val="center"/>
                </w:pPr>
              </w:pPrChange>
            </w:pPr>
            <w:r w:rsidRPr="00F72A86">
              <w:rPr>
                <w:b/>
                <w:i w:val="0"/>
                <w:rPrChange w:id="1005" w:author="Wilber" w:date="2021-05-22T11:05:00Z">
                  <w:rPr>
                    <w:b/>
                  </w:rPr>
                </w:rPrChange>
              </w:rPr>
              <w:br/>
              <w:t>Stakeholder</w:t>
            </w:r>
          </w:p>
        </w:tc>
        <w:tc>
          <w:tcPr>
            <w:tcW w:w="1440" w:type="dxa"/>
            <w:tcBorders>
              <w:top w:val="single" w:sz="12" w:space="0" w:color="auto"/>
              <w:bottom w:val="double" w:sz="12" w:space="0" w:color="auto"/>
            </w:tcBorders>
          </w:tcPr>
          <w:p w14:paraId="4F095414" w14:textId="77777777" w:rsidR="00E16B8B" w:rsidRPr="00F72A86" w:rsidRDefault="00E16B8B" w:rsidP="00E2445F">
            <w:pPr>
              <w:pStyle w:val="Textoindependiente"/>
              <w:keepNext/>
              <w:keepLines/>
              <w:jc w:val="both"/>
              <w:rPr>
                <w:b/>
                <w:i w:val="0"/>
                <w:rPrChange w:id="1006" w:author="Wilber" w:date="2021-05-22T11:05:00Z">
                  <w:rPr>
                    <w:b/>
                  </w:rPr>
                </w:rPrChange>
              </w:rPr>
              <w:pPrChange w:id="1007" w:author="Wilber" w:date="2021-05-22T11:01:00Z">
                <w:pPr>
                  <w:pStyle w:val="Textoindependiente"/>
                  <w:keepNext/>
                  <w:keepLines/>
                  <w:jc w:val="center"/>
                </w:pPr>
              </w:pPrChange>
            </w:pPr>
            <w:r w:rsidRPr="00F72A86">
              <w:rPr>
                <w:b/>
                <w:i w:val="0"/>
                <w:rPrChange w:id="1008" w:author="Wilber" w:date="2021-05-22T11:05:00Z">
                  <w:rPr>
                    <w:b/>
                  </w:rPr>
                </w:rPrChange>
              </w:rPr>
              <w:t>Major Value</w:t>
            </w:r>
          </w:p>
        </w:tc>
        <w:tc>
          <w:tcPr>
            <w:tcW w:w="2070" w:type="dxa"/>
            <w:tcBorders>
              <w:top w:val="single" w:sz="12" w:space="0" w:color="auto"/>
              <w:bottom w:val="double" w:sz="12" w:space="0" w:color="auto"/>
            </w:tcBorders>
          </w:tcPr>
          <w:p w14:paraId="33EB6C51" w14:textId="77777777" w:rsidR="00E16B8B" w:rsidRPr="00F72A86" w:rsidRDefault="00E16B8B" w:rsidP="00E2445F">
            <w:pPr>
              <w:pStyle w:val="Textoindependiente"/>
              <w:keepNext/>
              <w:keepLines/>
              <w:jc w:val="both"/>
              <w:rPr>
                <w:b/>
                <w:i w:val="0"/>
                <w:rPrChange w:id="1009" w:author="Wilber" w:date="2021-05-22T11:05:00Z">
                  <w:rPr>
                    <w:b/>
                  </w:rPr>
                </w:rPrChange>
              </w:rPr>
              <w:pPrChange w:id="1010" w:author="Wilber" w:date="2021-05-22T11:01:00Z">
                <w:pPr>
                  <w:pStyle w:val="Textoindependiente"/>
                  <w:keepNext/>
                  <w:keepLines/>
                  <w:jc w:val="center"/>
                </w:pPr>
              </w:pPrChange>
            </w:pPr>
            <w:r w:rsidRPr="00F72A86">
              <w:rPr>
                <w:b/>
                <w:i w:val="0"/>
                <w:rPrChange w:id="1011" w:author="Wilber" w:date="2021-05-22T11:05:00Z">
                  <w:rPr>
                    <w:b/>
                  </w:rPr>
                </w:rPrChange>
              </w:rPr>
              <w:br/>
              <w:t>Attitudes</w:t>
            </w:r>
          </w:p>
        </w:tc>
        <w:tc>
          <w:tcPr>
            <w:tcW w:w="2340" w:type="dxa"/>
            <w:tcBorders>
              <w:top w:val="single" w:sz="12" w:space="0" w:color="auto"/>
              <w:bottom w:val="double" w:sz="12" w:space="0" w:color="auto"/>
            </w:tcBorders>
          </w:tcPr>
          <w:p w14:paraId="69A72C3A" w14:textId="77777777" w:rsidR="00E16B8B" w:rsidRPr="00F72A86" w:rsidRDefault="00E16B8B" w:rsidP="00E2445F">
            <w:pPr>
              <w:pStyle w:val="Textoindependiente"/>
              <w:keepNext/>
              <w:keepLines/>
              <w:jc w:val="both"/>
              <w:rPr>
                <w:b/>
                <w:i w:val="0"/>
                <w:rPrChange w:id="1012" w:author="Wilber" w:date="2021-05-22T11:05:00Z">
                  <w:rPr>
                    <w:b/>
                  </w:rPr>
                </w:rPrChange>
              </w:rPr>
              <w:pPrChange w:id="1013" w:author="Wilber" w:date="2021-05-22T11:01:00Z">
                <w:pPr>
                  <w:pStyle w:val="Textoindependiente"/>
                  <w:keepNext/>
                  <w:keepLines/>
                  <w:jc w:val="center"/>
                </w:pPr>
              </w:pPrChange>
            </w:pPr>
            <w:r w:rsidRPr="00F72A86">
              <w:rPr>
                <w:b/>
                <w:i w:val="0"/>
                <w:rPrChange w:id="1014" w:author="Wilber" w:date="2021-05-22T11:05:00Z">
                  <w:rPr>
                    <w:b/>
                  </w:rPr>
                </w:rPrChange>
              </w:rPr>
              <w:br/>
              <w:t>Major Interests</w:t>
            </w:r>
          </w:p>
        </w:tc>
        <w:tc>
          <w:tcPr>
            <w:tcW w:w="1710" w:type="dxa"/>
            <w:tcBorders>
              <w:top w:val="single" w:sz="12" w:space="0" w:color="auto"/>
              <w:bottom w:val="double" w:sz="12" w:space="0" w:color="auto"/>
            </w:tcBorders>
          </w:tcPr>
          <w:p w14:paraId="4D588DE1" w14:textId="77777777" w:rsidR="00E16B8B" w:rsidRPr="00F72A86" w:rsidRDefault="00E16B8B" w:rsidP="00E2445F">
            <w:pPr>
              <w:pStyle w:val="Textoindependiente"/>
              <w:keepNext/>
              <w:keepLines/>
              <w:jc w:val="both"/>
              <w:rPr>
                <w:b/>
                <w:i w:val="0"/>
                <w:rPrChange w:id="1015" w:author="Wilber" w:date="2021-05-22T11:05:00Z">
                  <w:rPr>
                    <w:b/>
                  </w:rPr>
                </w:rPrChange>
              </w:rPr>
              <w:pPrChange w:id="1016" w:author="Wilber" w:date="2021-05-22T11:01:00Z">
                <w:pPr>
                  <w:pStyle w:val="Textoindependiente"/>
                  <w:keepNext/>
                  <w:keepLines/>
                  <w:jc w:val="center"/>
                </w:pPr>
              </w:pPrChange>
            </w:pPr>
            <w:r w:rsidRPr="00F72A86">
              <w:rPr>
                <w:b/>
                <w:i w:val="0"/>
                <w:rPrChange w:id="1017" w:author="Wilber" w:date="2021-05-22T11:05:00Z">
                  <w:rPr>
                    <w:b/>
                  </w:rPr>
                </w:rPrChange>
              </w:rPr>
              <w:br/>
              <w:t>Constraints</w:t>
            </w:r>
          </w:p>
        </w:tc>
      </w:tr>
      <w:tr w:rsidR="00AF3273" w:rsidRPr="00F72A86" w14:paraId="0E09D73E" w14:textId="77777777" w:rsidTr="00AF3273">
        <w:tc>
          <w:tcPr>
            <w:tcW w:w="1582" w:type="dxa"/>
          </w:tcPr>
          <w:p w14:paraId="305BF6A6" w14:textId="77777777" w:rsidR="00AF3273" w:rsidRPr="00F72A86" w:rsidRDefault="002A17E0" w:rsidP="00E2445F">
            <w:pPr>
              <w:pStyle w:val="TableTextsmall"/>
              <w:jc w:val="both"/>
              <w:rPr>
                <w:i w:val="0"/>
                <w:rPrChange w:id="1018" w:author="Wilber" w:date="2021-05-22T11:05:00Z">
                  <w:rPr/>
                </w:rPrChange>
              </w:rPr>
              <w:pPrChange w:id="1019" w:author="Wilber" w:date="2021-05-22T11:01:00Z">
                <w:pPr>
                  <w:pStyle w:val="TableTextsmall"/>
                </w:pPr>
              </w:pPrChange>
            </w:pPr>
            <w:r w:rsidRPr="00F72A86">
              <w:rPr>
                <w:i w:val="0"/>
                <w:rPrChange w:id="1020" w:author="Wilber" w:date="2021-05-22T11:05:00Z">
                  <w:rPr/>
                </w:rPrChange>
              </w:rPr>
              <w:t xml:space="preserve"> Junta de desarrollo</w:t>
            </w:r>
          </w:p>
        </w:tc>
        <w:tc>
          <w:tcPr>
            <w:tcW w:w="1440" w:type="dxa"/>
          </w:tcPr>
          <w:p w14:paraId="53120902" w14:textId="77777777" w:rsidR="00AF3273" w:rsidRPr="00F72A86" w:rsidRDefault="00AF3273" w:rsidP="00E2445F">
            <w:pPr>
              <w:pStyle w:val="TableTextsmall"/>
              <w:jc w:val="both"/>
              <w:rPr>
                <w:i w:val="0"/>
                <w:rPrChange w:id="1021" w:author="Wilber" w:date="2021-05-22T11:05:00Z">
                  <w:rPr/>
                </w:rPrChange>
              </w:rPr>
              <w:pPrChange w:id="1022" w:author="Wilber" w:date="2021-05-22T11:01:00Z">
                <w:pPr>
                  <w:pStyle w:val="TableTextsmall"/>
                </w:pPr>
              </w:pPrChange>
            </w:pPr>
            <w:r w:rsidRPr="00F72A86">
              <w:rPr>
                <w:i w:val="0"/>
                <w:rPrChange w:id="1023" w:author="Wilber" w:date="2021-05-22T11:05:00Z">
                  <w:rPr/>
                </w:rPrChange>
              </w:rPr>
              <w:t>Mejora de productividad</w:t>
            </w:r>
          </w:p>
        </w:tc>
        <w:tc>
          <w:tcPr>
            <w:tcW w:w="2070" w:type="dxa"/>
          </w:tcPr>
          <w:p w14:paraId="75F06F3C" w14:textId="77777777" w:rsidR="00AF3273" w:rsidRPr="00F72A86" w:rsidRDefault="00AF3273" w:rsidP="00E2445F">
            <w:pPr>
              <w:pStyle w:val="TableTextsmall"/>
              <w:jc w:val="both"/>
              <w:rPr>
                <w:i w:val="0"/>
                <w:rPrChange w:id="1024" w:author="Wilber" w:date="2021-05-22T11:05:00Z">
                  <w:rPr/>
                </w:rPrChange>
              </w:rPr>
              <w:pPrChange w:id="1025" w:author="Wilber" w:date="2021-05-22T11:01:00Z">
                <w:pPr>
                  <w:pStyle w:val="TableTextsmall"/>
                </w:pPr>
              </w:pPrChange>
            </w:pPr>
            <w:r w:rsidRPr="00F72A86">
              <w:rPr>
                <w:i w:val="0"/>
                <w:rPrChange w:id="1026" w:author="Wilber" w:date="2021-05-22T11:05:00Z">
                  <w:rPr/>
                </w:rPrChange>
              </w:rPr>
              <w:t>Receptivos, esperan una alta utilidad del sistema.</w:t>
            </w:r>
          </w:p>
        </w:tc>
        <w:tc>
          <w:tcPr>
            <w:tcW w:w="2340" w:type="dxa"/>
          </w:tcPr>
          <w:p w14:paraId="23E84503" w14:textId="77777777" w:rsidR="00AF3273" w:rsidRPr="00F72A86" w:rsidRDefault="00AF3273" w:rsidP="00E2445F">
            <w:pPr>
              <w:pStyle w:val="TableTextsmall"/>
              <w:jc w:val="both"/>
              <w:rPr>
                <w:i w:val="0"/>
                <w:rPrChange w:id="1027" w:author="Wilber" w:date="2021-05-22T11:05:00Z">
                  <w:rPr/>
                </w:rPrChange>
              </w:rPr>
              <w:pPrChange w:id="1028" w:author="Wilber" w:date="2021-05-22T11:01:00Z">
                <w:pPr>
                  <w:pStyle w:val="TableTextsmall"/>
                </w:pPr>
              </w:pPrChange>
            </w:pPr>
            <w:r w:rsidRPr="00F72A86">
              <w:rPr>
                <w:i w:val="0"/>
                <w:rPrChange w:id="1029" w:author="Wilber" w:date="2021-05-22T11:05:00Z">
                  <w:rPr/>
                </w:rPrChange>
              </w:rPr>
              <w:t>Automatizacion de procesos, control de proyectos, gastos etc.</w:t>
            </w:r>
          </w:p>
        </w:tc>
        <w:tc>
          <w:tcPr>
            <w:tcW w:w="1710" w:type="dxa"/>
          </w:tcPr>
          <w:p w14:paraId="20AC5371" w14:textId="77777777" w:rsidR="00AF3273" w:rsidRPr="00F72A86" w:rsidRDefault="00AF3273" w:rsidP="00E2445F">
            <w:pPr>
              <w:pStyle w:val="TableTextsmall"/>
              <w:jc w:val="both"/>
              <w:rPr>
                <w:i w:val="0"/>
                <w:rPrChange w:id="1030" w:author="Wilber" w:date="2021-05-22T11:05:00Z">
                  <w:rPr/>
                </w:rPrChange>
              </w:rPr>
              <w:pPrChange w:id="1031" w:author="Wilber" w:date="2021-05-22T11:01:00Z">
                <w:pPr>
                  <w:pStyle w:val="TableTextsmall"/>
                </w:pPr>
              </w:pPrChange>
            </w:pPr>
            <w:r w:rsidRPr="00F72A86">
              <w:rPr>
                <w:i w:val="0"/>
                <w:rPrChange w:id="1032" w:author="Wilber" w:date="2021-05-22T11:05:00Z">
                  <w:rPr/>
                </w:rPrChange>
              </w:rPr>
              <w:t>ninguna</w:t>
            </w:r>
          </w:p>
        </w:tc>
      </w:tr>
      <w:tr w:rsidR="00AF3273" w:rsidRPr="00F72A86" w14:paraId="417DC2B2" w14:textId="77777777" w:rsidTr="00AF3273">
        <w:tc>
          <w:tcPr>
            <w:tcW w:w="1582" w:type="dxa"/>
          </w:tcPr>
          <w:p w14:paraId="2A931A0D" w14:textId="77777777" w:rsidR="00AF3273" w:rsidRPr="00F72A86" w:rsidRDefault="00AF3273" w:rsidP="00E2445F">
            <w:pPr>
              <w:pStyle w:val="TableTextsmall"/>
              <w:jc w:val="both"/>
              <w:rPr>
                <w:i w:val="0"/>
                <w:rPrChange w:id="1033" w:author="Wilber" w:date="2021-05-22T11:05:00Z">
                  <w:rPr/>
                </w:rPrChange>
              </w:rPr>
              <w:pPrChange w:id="1034" w:author="Wilber" w:date="2021-05-22T11:01:00Z">
                <w:pPr>
                  <w:pStyle w:val="TableTextsmall"/>
                </w:pPr>
              </w:pPrChange>
            </w:pPr>
            <w:r w:rsidRPr="00F72A86">
              <w:rPr>
                <w:i w:val="0"/>
                <w:rPrChange w:id="1035" w:author="Wilber" w:date="2021-05-22T11:05:00Z">
                  <w:rPr/>
                </w:rPrChange>
              </w:rPr>
              <w:t>Comunidad</w:t>
            </w:r>
          </w:p>
        </w:tc>
        <w:tc>
          <w:tcPr>
            <w:tcW w:w="1440" w:type="dxa"/>
          </w:tcPr>
          <w:p w14:paraId="685B24DC" w14:textId="77777777" w:rsidR="00AF3273" w:rsidRPr="00F72A86" w:rsidRDefault="00AF3273" w:rsidP="00E2445F">
            <w:pPr>
              <w:pStyle w:val="TableTextsmall"/>
              <w:jc w:val="both"/>
              <w:rPr>
                <w:i w:val="0"/>
                <w:rPrChange w:id="1036" w:author="Wilber" w:date="2021-05-22T11:05:00Z">
                  <w:rPr/>
                </w:rPrChange>
              </w:rPr>
              <w:pPrChange w:id="1037" w:author="Wilber" w:date="2021-05-22T11:01:00Z">
                <w:pPr>
                  <w:pStyle w:val="TableTextsmall"/>
                </w:pPr>
              </w:pPrChange>
            </w:pPr>
            <w:r w:rsidRPr="00F72A86">
              <w:rPr>
                <w:i w:val="0"/>
                <w:rPrChange w:id="1038" w:author="Wilber" w:date="2021-05-22T11:05:00Z">
                  <w:rPr/>
                </w:rPrChange>
              </w:rPr>
              <w:t xml:space="preserve">Mejora de la comunicación </w:t>
            </w:r>
            <w:r w:rsidRPr="00F72A86">
              <w:rPr>
                <w:i w:val="0"/>
                <w:rPrChange w:id="1039" w:author="Wilber" w:date="2021-05-22T11:05:00Z">
                  <w:rPr/>
                </w:rPrChange>
              </w:rPr>
              <w:lastRenderedPageBreak/>
              <w:t>organización-comunidad</w:t>
            </w:r>
          </w:p>
        </w:tc>
        <w:tc>
          <w:tcPr>
            <w:tcW w:w="2070" w:type="dxa"/>
          </w:tcPr>
          <w:p w14:paraId="0BA1F859" w14:textId="77777777" w:rsidR="00AF3273" w:rsidRPr="00F72A86" w:rsidRDefault="00AF3273" w:rsidP="00E2445F">
            <w:pPr>
              <w:pStyle w:val="TableTextsmall"/>
              <w:jc w:val="both"/>
              <w:rPr>
                <w:i w:val="0"/>
                <w:rPrChange w:id="1040" w:author="Wilber" w:date="2021-05-22T11:05:00Z">
                  <w:rPr/>
                </w:rPrChange>
              </w:rPr>
              <w:pPrChange w:id="1041" w:author="Wilber" w:date="2021-05-22T11:01:00Z">
                <w:pPr>
                  <w:pStyle w:val="TableTextsmall"/>
                </w:pPr>
              </w:pPrChange>
            </w:pPr>
            <w:r w:rsidRPr="00F72A86">
              <w:rPr>
                <w:i w:val="0"/>
                <w:rPrChange w:id="1042" w:author="Wilber" w:date="2021-05-22T11:05:00Z">
                  <w:rPr/>
                </w:rPrChange>
              </w:rPr>
              <w:lastRenderedPageBreak/>
              <w:t>Receptivos</w:t>
            </w:r>
          </w:p>
        </w:tc>
        <w:tc>
          <w:tcPr>
            <w:tcW w:w="2340" w:type="dxa"/>
          </w:tcPr>
          <w:p w14:paraId="5FC11B70" w14:textId="77777777" w:rsidR="00AF3273" w:rsidRPr="00F72A86" w:rsidRDefault="00AF3273" w:rsidP="00E2445F">
            <w:pPr>
              <w:pStyle w:val="TableTextsmall"/>
              <w:jc w:val="both"/>
              <w:rPr>
                <w:i w:val="0"/>
                <w:rPrChange w:id="1043" w:author="Wilber" w:date="2021-05-22T11:05:00Z">
                  <w:rPr/>
                </w:rPrChange>
              </w:rPr>
              <w:pPrChange w:id="1044" w:author="Wilber" w:date="2021-05-22T11:01:00Z">
                <w:pPr>
                  <w:pStyle w:val="TableTextsmall"/>
                </w:pPr>
              </w:pPrChange>
            </w:pPr>
            <w:r w:rsidRPr="00F72A86">
              <w:rPr>
                <w:i w:val="0"/>
                <w:rPrChange w:id="1045" w:author="Wilber" w:date="2021-05-22T11:05:00Z">
                  <w:rPr/>
                </w:rPrChange>
              </w:rPr>
              <w:t xml:space="preserve">Obtener informacion de la asociacion, eventos y actividades que se </w:t>
            </w:r>
            <w:r w:rsidRPr="00F72A86">
              <w:rPr>
                <w:i w:val="0"/>
                <w:rPrChange w:id="1046" w:author="Wilber" w:date="2021-05-22T11:05:00Z">
                  <w:rPr/>
                </w:rPrChange>
              </w:rPr>
              <w:lastRenderedPageBreak/>
              <w:t>generen, asi como otros temas de interes publico.</w:t>
            </w:r>
          </w:p>
        </w:tc>
        <w:tc>
          <w:tcPr>
            <w:tcW w:w="1710" w:type="dxa"/>
          </w:tcPr>
          <w:p w14:paraId="0E467EDE" w14:textId="77777777" w:rsidR="00AF3273" w:rsidRPr="00F72A86" w:rsidRDefault="00AF3273" w:rsidP="00E2445F">
            <w:pPr>
              <w:pStyle w:val="TableTextsmall"/>
              <w:jc w:val="both"/>
              <w:rPr>
                <w:i w:val="0"/>
                <w:rPrChange w:id="1047" w:author="Wilber" w:date="2021-05-22T11:05:00Z">
                  <w:rPr/>
                </w:rPrChange>
              </w:rPr>
              <w:pPrChange w:id="1048" w:author="Wilber" w:date="2021-05-22T11:01:00Z">
                <w:pPr>
                  <w:pStyle w:val="TableTextsmall"/>
                </w:pPr>
              </w:pPrChange>
            </w:pPr>
            <w:r w:rsidRPr="00F72A86">
              <w:rPr>
                <w:i w:val="0"/>
                <w:rPrChange w:id="1049" w:author="Wilber" w:date="2021-05-22T11:05:00Z">
                  <w:rPr/>
                </w:rPrChange>
              </w:rPr>
              <w:lastRenderedPageBreak/>
              <w:t>ninguna</w:t>
            </w:r>
          </w:p>
        </w:tc>
      </w:tr>
      <w:tr w:rsidR="00AF3273" w:rsidRPr="00F72A86" w14:paraId="562662CB" w14:textId="77777777" w:rsidTr="00AF3273">
        <w:tc>
          <w:tcPr>
            <w:tcW w:w="1582" w:type="dxa"/>
          </w:tcPr>
          <w:p w14:paraId="10A2FB69" w14:textId="77777777" w:rsidR="00AF3273" w:rsidRPr="00F72A86" w:rsidRDefault="00AF3273" w:rsidP="00E2445F">
            <w:pPr>
              <w:pStyle w:val="TableTextsmall"/>
              <w:jc w:val="both"/>
              <w:rPr>
                <w:i w:val="0"/>
                <w:rPrChange w:id="1050" w:author="Wilber" w:date="2021-05-22T11:05:00Z">
                  <w:rPr/>
                </w:rPrChange>
              </w:rPr>
              <w:pPrChange w:id="1051" w:author="Wilber" w:date="2021-05-22T11:01:00Z">
                <w:pPr>
                  <w:pStyle w:val="TableTextsmall"/>
                </w:pPr>
              </w:pPrChange>
            </w:pPr>
          </w:p>
        </w:tc>
        <w:tc>
          <w:tcPr>
            <w:tcW w:w="1440" w:type="dxa"/>
          </w:tcPr>
          <w:p w14:paraId="5793AF54" w14:textId="77777777" w:rsidR="00AF3273" w:rsidRPr="00F72A86" w:rsidRDefault="00AF3273" w:rsidP="00E2445F">
            <w:pPr>
              <w:pStyle w:val="TableTextsmall"/>
              <w:jc w:val="both"/>
              <w:rPr>
                <w:i w:val="0"/>
                <w:rPrChange w:id="1052" w:author="Wilber" w:date="2021-05-22T11:05:00Z">
                  <w:rPr/>
                </w:rPrChange>
              </w:rPr>
              <w:pPrChange w:id="1053" w:author="Wilber" w:date="2021-05-22T11:01:00Z">
                <w:pPr>
                  <w:pStyle w:val="TableTextsmall"/>
                </w:pPr>
              </w:pPrChange>
            </w:pPr>
          </w:p>
        </w:tc>
        <w:tc>
          <w:tcPr>
            <w:tcW w:w="2070" w:type="dxa"/>
          </w:tcPr>
          <w:p w14:paraId="57BA0E98" w14:textId="77777777" w:rsidR="00AF3273" w:rsidRPr="00F72A86" w:rsidRDefault="00AF3273" w:rsidP="00E2445F">
            <w:pPr>
              <w:pStyle w:val="TableTextsmall"/>
              <w:jc w:val="both"/>
              <w:rPr>
                <w:i w:val="0"/>
                <w:rPrChange w:id="1054" w:author="Wilber" w:date="2021-05-22T11:05:00Z">
                  <w:rPr/>
                </w:rPrChange>
              </w:rPr>
              <w:pPrChange w:id="1055" w:author="Wilber" w:date="2021-05-22T11:01:00Z">
                <w:pPr>
                  <w:pStyle w:val="TableTextsmall"/>
                </w:pPr>
              </w:pPrChange>
            </w:pPr>
          </w:p>
        </w:tc>
        <w:tc>
          <w:tcPr>
            <w:tcW w:w="2340" w:type="dxa"/>
          </w:tcPr>
          <w:p w14:paraId="17CEB856" w14:textId="77777777" w:rsidR="00AF3273" w:rsidRPr="00F72A86" w:rsidRDefault="00AF3273" w:rsidP="00E2445F">
            <w:pPr>
              <w:pStyle w:val="TableTextsmall"/>
              <w:jc w:val="both"/>
              <w:rPr>
                <w:i w:val="0"/>
                <w:rPrChange w:id="1056" w:author="Wilber" w:date="2021-05-22T11:05:00Z">
                  <w:rPr/>
                </w:rPrChange>
              </w:rPr>
              <w:pPrChange w:id="1057" w:author="Wilber" w:date="2021-05-22T11:01:00Z">
                <w:pPr>
                  <w:pStyle w:val="TableTextsmall"/>
                </w:pPr>
              </w:pPrChange>
            </w:pPr>
          </w:p>
        </w:tc>
        <w:tc>
          <w:tcPr>
            <w:tcW w:w="1710" w:type="dxa"/>
          </w:tcPr>
          <w:p w14:paraId="708269EB" w14:textId="77777777" w:rsidR="00AF3273" w:rsidRPr="00F72A86" w:rsidRDefault="00AF3273" w:rsidP="00E2445F">
            <w:pPr>
              <w:pStyle w:val="TableTextsmall"/>
              <w:jc w:val="both"/>
              <w:rPr>
                <w:i w:val="0"/>
                <w:rPrChange w:id="1058" w:author="Wilber" w:date="2021-05-22T11:05:00Z">
                  <w:rPr/>
                </w:rPrChange>
              </w:rPr>
              <w:pPrChange w:id="1059" w:author="Wilber" w:date="2021-05-22T11:01:00Z">
                <w:pPr>
                  <w:pStyle w:val="TableTextsmall"/>
                </w:pPr>
              </w:pPrChange>
            </w:pPr>
          </w:p>
        </w:tc>
      </w:tr>
    </w:tbl>
    <w:p w14:paraId="19A8DA7E" w14:textId="77777777" w:rsidR="00E16B8B" w:rsidRPr="00F72A86" w:rsidRDefault="00E16B8B" w:rsidP="00E2445F">
      <w:pPr>
        <w:jc w:val="both"/>
        <w:rPr>
          <w:rPrChange w:id="1060" w:author="Wilber" w:date="2021-05-22T11:05:00Z">
            <w:rPr/>
          </w:rPrChange>
        </w:rPr>
        <w:pPrChange w:id="1061" w:author="Wilber" w:date="2021-05-22T11:01:00Z">
          <w:pPr/>
        </w:pPrChange>
      </w:pPr>
    </w:p>
    <w:p w14:paraId="7DD2D7F4" w14:textId="77777777" w:rsidR="00E16B8B" w:rsidRPr="00F72A86" w:rsidRDefault="00E16B8B" w:rsidP="00E2445F">
      <w:pPr>
        <w:pStyle w:val="Ttulo2"/>
        <w:jc w:val="both"/>
        <w:rPr>
          <w:rPrChange w:id="1062" w:author="Wilber" w:date="2021-05-22T11:05:00Z">
            <w:rPr/>
          </w:rPrChange>
        </w:rPr>
        <w:pPrChange w:id="1063" w:author="Wilber" w:date="2021-05-22T11:01:00Z">
          <w:pPr>
            <w:pStyle w:val="Ttulo2"/>
          </w:pPr>
        </w:pPrChange>
      </w:pPr>
      <w:bookmarkStart w:id="1064" w:name="_Toc18551433"/>
      <w:r w:rsidRPr="00F72A86">
        <w:rPr>
          <w:rPrChange w:id="1065" w:author="Wilber" w:date="2021-05-22T11:05:00Z">
            <w:rPr/>
          </w:rPrChange>
        </w:rPr>
        <w:t>Project Priorities</w:t>
      </w:r>
      <w:bookmarkEnd w:id="106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E16B8B" w:rsidRPr="00F72A86" w14:paraId="65B20397" w14:textId="77777777">
        <w:tc>
          <w:tcPr>
            <w:tcW w:w="2088" w:type="dxa"/>
            <w:tcBorders>
              <w:top w:val="single" w:sz="12" w:space="0" w:color="auto"/>
              <w:bottom w:val="double" w:sz="12" w:space="0" w:color="auto"/>
            </w:tcBorders>
          </w:tcPr>
          <w:p w14:paraId="1CB3B716" w14:textId="77777777" w:rsidR="00E16B8B" w:rsidRPr="00F72A86" w:rsidRDefault="00E16B8B" w:rsidP="00E2445F">
            <w:pPr>
              <w:pStyle w:val="Textoindependiente"/>
              <w:keepNext/>
              <w:keepLines/>
              <w:jc w:val="both"/>
              <w:rPr>
                <w:b/>
                <w:i w:val="0"/>
                <w:rPrChange w:id="1066" w:author="Wilber" w:date="2021-05-22T11:05:00Z">
                  <w:rPr>
                    <w:b/>
                  </w:rPr>
                </w:rPrChange>
              </w:rPr>
              <w:pPrChange w:id="1067" w:author="Wilber" w:date="2021-05-22T11:01:00Z">
                <w:pPr>
                  <w:pStyle w:val="Textoindependiente"/>
                  <w:keepNext/>
                  <w:keepLines/>
                  <w:jc w:val="center"/>
                </w:pPr>
              </w:pPrChange>
            </w:pPr>
            <w:r w:rsidRPr="00F72A86">
              <w:rPr>
                <w:b/>
                <w:i w:val="0"/>
                <w:rPrChange w:id="1068" w:author="Wilber" w:date="2021-05-22T11:05:00Z">
                  <w:rPr>
                    <w:b/>
                  </w:rPr>
                </w:rPrChange>
              </w:rPr>
              <w:t>Dimension</w:t>
            </w:r>
          </w:p>
        </w:tc>
        <w:tc>
          <w:tcPr>
            <w:tcW w:w="2250" w:type="dxa"/>
            <w:tcBorders>
              <w:top w:val="single" w:sz="12" w:space="0" w:color="auto"/>
              <w:bottom w:val="double" w:sz="12" w:space="0" w:color="auto"/>
            </w:tcBorders>
          </w:tcPr>
          <w:p w14:paraId="35837BD1" w14:textId="77777777" w:rsidR="00E16B8B" w:rsidRPr="00F72A86" w:rsidRDefault="00E16B8B" w:rsidP="00E2445F">
            <w:pPr>
              <w:pStyle w:val="Textoindependiente"/>
              <w:keepNext/>
              <w:keepLines/>
              <w:jc w:val="both"/>
              <w:rPr>
                <w:b/>
                <w:i w:val="0"/>
                <w:rPrChange w:id="1069" w:author="Wilber" w:date="2021-05-22T11:05:00Z">
                  <w:rPr>
                    <w:b/>
                  </w:rPr>
                </w:rPrChange>
              </w:rPr>
              <w:pPrChange w:id="1070" w:author="Wilber" w:date="2021-05-22T11:01:00Z">
                <w:pPr>
                  <w:pStyle w:val="Textoindependiente"/>
                  <w:keepNext/>
                  <w:keepLines/>
                  <w:jc w:val="center"/>
                </w:pPr>
              </w:pPrChange>
            </w:pPr>
            <w:r w:rsidRPr="00F72A86">
              <w:rPr>
                <w:b/>
                <w:i w:val="0"/>
                <w:rPrChange w:id="1071" w:author="Wilber" w:date="2021-05-22T11:05:00Z">
                  <w:rPr>
                    <w:b/>
                  </w:rPr>
                </w:rPrChange>
              </w:rPr>
              <w:t>Driver</w:t>
            </w:r>
            <w:r w:rsidRPr="00F72A86">
              <w:rPr>
                <w:b/>
                <w:i w:val="0"/>
                <w:rPrChange w:id="1072" w:author="Wilber" w:date="2021-05-22T11:05:00Z">
                  <w:rPr>
                    <w:b/>
                  </w:rPr>
                </w:rPrChange>
              </w:rPr>
              <w:br/>
              <w:t>(state objective)</w:t>
            </w:r>
          </w:p>
        </w:tc>
        <w:tc>
          <w:tcPr>
            <w:tcW w:w="2340" w:type="dxa"/>
            <w:tcBorders>
              <w:top w:val="single" w:sz="12" w:space="0" w:color="auto"/>
              <w:bottom w:val="double" w:sz="12" w:space="0" w:color="auto"/>
            </w:tcBorders>
          </w:tcPr>
          <w:p w14:paraId="1031DCF1" w14:textId="77777777" w:rsidR="00E16B8B" w:rsidRPr="00F72A86" w:rsidRDefault="00E16B8B" w:rsidP="00E2445F">
            <w:pPr>
              <w:pStyle w:val="Textoindependiente"/>
              <w:keepNext/>
              <w:keepLines/>
              <w:jc w:val="both"/>
              <w:rPr>
                <w:b/>
                <w:i w:val="0"/>
                <w:rPrChange w:id="1073" w:author="Wilber" w:date="2021-05-22T11:05:00Z">
                  <w:rPr>
                    <w:b/>
                  </w:rPr>
                </w:rPrChange>
              </w:rPr>
              <w:pPrChange w:id="1074" w:author="Wilber" w:date="2021-05-22T11:01:00Z">
                <w:pPr>
                  <w:pStyle w:val="Textoindependiente"/>
                  <w:keepNext/>
                  <w:keepLines/>
                  <w:jc w:val="center"/>
                </w:pPr>
              </w:pPrChange>
            </w:pPr>
            <w:r w:rsidRPr="00F72A86">
              <w:rPr>
                <w:b/>
                <w:i w:val="0"/>
                <w:rPrChange w:id="1075" w:author="Wilber" w:date="2021-05-22T11:05:00Z">
                  <w:rPr>
                    <w:b/>
                  </w:rPr>
                </w:rPrChange>
              </w:rPr>
              <w:t>Constraint</w:t>
            </w:r>
            <w:r w:rsidRPr="00F72A86">
              <w:rPr>
                <w:b/>
                <w:i w:val="0"/>
                <w:rPrChange w:id="1076" w:author="Wilber" w:date="2021-05-22T11:05:00Z">
                  <w:rPr>
                    <w:b/>
                  </w:rPr>
                </w:rPrChange>
              </w:rPr>
              <w:br/>
              <w:t>(state limits)</w:t>
            </w:r>
          </w:p>
        </w:tc>
        <w:tc>
          <w:tcPr>
            <w:tcW w:w="2898" w:type="dxa"/>
            <w:tcBorders>
              <w:top w:val="single" w:sz="12" w:space="0" w:color="auto"/>
              <w:bottom w:val="double" w:sz="12" w:space="0" w:color="auto"/>
            </w:tcBorders>
          </w:tcPr>
          <w:p w14:paraId="63F5BF1F" w14:textId="77777777" w:rsidR="00E16B8B" w:rsidRPr="00F72A86" w:rsidRDefault="00E16B8B" w:rsidP="00E2445F">
            <w:pPr>
              <w:pStyle w:val="Textoindependiente"/>
              <w:keepNext/>
              <w:keepLines/>
              <w:jc w:val="both"/>
              <w:rPr>
                <w:b/>
                <w:i w:val="0"/>
                <w:lang w:val="en-US"/>
                <w:rPrChange w:id="1077" w:author="Wilber" w:date="2021-05-22T11:05:00Z">
                  <w:rPr>
                    <w:b/>
                  </w:rPr>
                </w:rPrChange>
              </w:rPr>
              <w:pPrChange w:id="1078" w:author="Wilber" w:date="2021-05-22T11:01:00Z">
                <w:pPr>
                  <w:pStyle w:val="Textoindependiente"/>
                  <w:keepNext/>
                  <w:keepLines/>
                  <w:jc w:val="center"/>
                </w:pPr>
              </w:pPrChange>
            </w:pPr>
            <w:r w:rsidRPr="00F72A86">
              <w:rPr>
                <w:b/>
                <w:i w:val="0"/>
                <w:lang w:val="en-US"/>
                <w:rPrChange w:id="1079" w:author="Wilber" w:date="2021-05-22T11:05:00Z">
                  <w:rPr>
                    <w:b/>
                  </w:rPr>
                </w:rPrChange>
              </w:rPr>
              <w:t>Degree of Freedom</w:t>
            </w:r>
            <w:r w:rsidRPr="00F72A86">
              <w:rPr>
                <w:b/>
                <w:i w:val="0"/>
                <w:lang w:val="en-US"/>
                <w:rPrChange w:id="1080" w:author="Wilber" w:date="2021-05-22T11:05:00Z">
                  <w:rPr>
                    <w:b/>
                  </w:rPr>
                </w:rPrChange>
              </w:rPr>
              <w:br/>
              <w:t>(state allowable range)</w:t>
            </w:r>
          </w:p>
        </w:tc>
      </w:tr>
      <w:tr w:rsidR="00E16B8B" w:rsidRPr="00F72A86" w14:paraId="57503241" w14:textId="77777777">
        <w:tc>
          <w:tcPr>
            <w:tcW w:w="2088" w:type="dxa"/>
            <w:tcBorders>
              <w:top w:val="nil"/>
            </w:tcBorders>
          </w:tcPr>
          <w:p w14:paraId="7940B74E" w14:textId="77777777" w:rsidR="00E16B8B" w:rsidRPr="00F72A86" w:rsidRDefault="00E16B8B" w:rsidP="00E2445F">
            <w:pPr>
              <w:pStyle w:val="TableTextsmall"/>
              <w:keepNext/>
              <w:keepLines/>
              <w:jc w:val="both"/>
              <w:rPr>
                <w:i w:val="0"/>
                <w:rPrChange w:id="1081" w:author="Wilber" w:date="2021-05-22T11:05:00Z">
                  <w:rPr/>
                </w:rPrChange>
              </w:rPr>
              <w:pPrChange w:id="1082" w:author="Wilber" w:date="2021-05-22T11:01:00Z">
                <w:pPr>
                  <w:pStyle w:val="TableTextsmall"/>
                  <w:keepNext/>
                  <w:keepLines/>
                </w:pPr>
              </w:pPrChange>
            </w:pPr>
            <w:r w:rsidRPr="00F72A86">
              <w:rPr>
                <w:i w:val="0"/>
                <w:rPrChange w:id="1083" w:author="Wilber" w:date="2021-05-22T11:05:00Z">
                  <w:rPr/>
                </w:rPrChange>
              </w:rPr>
              <w:t>Schedule</w:t>
            </w:r>
          </w:p>
        </w:tc>
        <w:tc>
          <w:tcPr>
            <w:tcW w:w="2250" w:type="dxa"/>
            <w:tcBorders>
              <w:top w:val="nil"/>
            </w:tcBorders>
          </w:tcPr>
          <w:p w14:paraId="42C52A6A" w14:textId="77777777" w:rsidR="00D11B16" w:rsidRPr="00F72A86" w:rsidRDefault="00D11B16" w:rsidP="00E2445F">
            <w:pPr>
              <w:pStyle w:val="TableTextsmall"/>
              <w:keepNext/>
              <w:keepLines/>
              <w:jc w:val="both"/>
              <w:rPr>
                <w:i w:val="0"/>
                <w:rPrChange w:id="1084" w:author="Wilber" w:date="2021-05-22T11:05:00Z">
                  <w:rPr/>
                </w:rPrChange>
              </w:rPr>
              <w:pPrChange w:id="1085" w:author="Wilber" w:date="2021-05-22T11:01:00Z">
                <w:pPr>
                  <w:pStyle w:val="TableTextsmall"/>
                  <w:keepNext/>
                  <w:keepLines/>
                </w:pPr>
              </w:pPrChange>
            </w:pPr>
            <w:r w:rsidRPr="00F72A86">
              <w:rPr>
                <w:i w:val="0"/>
                <w:rPrChange w:id="1086" w:author="Wilber" w:date="2021-05-22T11:05:00Z">
                  <w:rPr/>
                </w:rPrChange>
              </w:rPr>
              <w:t xml:space="preserve">Lanzamiento para mediados de año del 2022 </w:t>
            </w:r>
          </w:p>
        </w:tc>
        <w:tc>
          <w:tcPr>
            <w:tcW w:w="2340" w:type="dxa"/>
            <w:tcBorders>
              <w:top w:val="nil"/>
            </w:tcBorders>
          </w:tcPr>
          <w:p w14:paraId="20F900BF" w14:textId="77777777" w:rsidR="00E16B8B" w:rsidRPr="00F72A86" w:rsidRDefault="00E16B8B" w:rsidP="00E2445F">
            <w:pPr>
              <w:pStyle w:val="TableTextsmall"/>
              <w:keepNext/>
              <w:keepLines/>
              <w:jc w:val="both"/>
              <w:rPr>
                <w:i w:val="0"/>
                <w:rPrChange w:id="1087" w:author="Wilber" w:date="2021-05-22T11:05:00Z">
                  <w:rPr/>
                </w:rPrChange>
              </w:rPr>
              <w:pPrChange w:id="1088" w:author="Wilber" w:date="2021-05-22T11:01:00Z">
                <w:pPr>
                  <w:pStyle w:val="TableTextsmall"/>
                  <w:keepNext/>
                  <w:keepLines/>
                </w:pPr>
              </w:pPrChange>
            </w:pPr>
          </w:p>
        </w:tc>
        <w:tc>
          <w:tcPr>
            <w:tcW w:w="2898" w:type="dxa"/>
            <w:tcBorders>
              <w:top w:val="nil"/>
            </w:tcBorders>
          </w:tcPr>
          <w:p w14:paraId="0B9E69DE" w14:textId="77777777" w:rsidR="00E16B8B" w:rsidRPr="00F72A86" w:rsidRDefault="00E16B8B" w:rsidP="00E2445F">
            <w:pPr>
              <w:pStyle w:val="TableTextsmall"/>
              <w:keepNext/>
              <w:keepLines/>
              <w:jc w:val="both"/>
              <w:rPr>
                <w:i w:val="0"/>
                <w:rPrChange w:id="1089" w:author="Wilber" w:date="2021-05-22T11:05:00Z">
                  <w:rPr/>
                </w:rPrChange>
              </w:rPr>
              <w:pPrChange w:id="1090" w:author="Wilber" w:date="2021-05-22T11:01:00Z">
                <w:pPr>
                  <w:pStyle w:val="TableTextsmall"/>
                  <w:keepNext/>
                  <w:keepLines/>
                </w:pPr>
              </w:pPrChange>
            </w:pPr>
          </w:p>
        </w:tc>
      </w:tr>
      <w:tr w:rsidR="00E16B8B" w:rsidRPr="00F72A86" w14:paraId="34501F3F" w14:textId="77777777">
        <w:tc>
          <w:tcPr>
            <w:tcW w:w="2088" w:type="dxa"/>
          </w:tcPr>
          <w:p w14:paraId="3AA4C1D4" w14:textId="77777777" w:rsidR="00E16B8B" w:rsidRPr="00F72A86" w:rsidRDefault="00E16B8B" w:rsidP="00E2445F">
            <w:pPr>
              <w:pStyle w:val="TableTextsmall"/>
              <w:keepNext/>
              <w:keepLines/>
              <w:jc w:val="both"/>
              <w:rPr>
                <w:i w:val="0"/>
                <w:rPrChange w:id="1091" w:author="Wilber" w:date="2021-05-22T11:05:00Z">
                  <w:rPr/>
                </w:rPrChange>
              </w:rPr>
              <w:pPrChange w:id="1092" w:author="Wilber" w:date="2021-05-22T11:01:00Z">
                <w:pPr>
                  <w:pStyle w:val="TableTextsmall"/>
                  <w:keepNext/>
                  <w:keepLines/>
                </w:pPr>
              </w:pPrChange>
            </w:pPr>
            <w:r w:rsidRPr="00F72A86">
              <w:rPr>
                <w:i w:val="0"/>
                <w:rPrChange w:id="1093" w:author="Wilber" w:date="2021-05-22T11:05:00Z">
                  <w:rPr/>
                </w:rPrChange>
              </w:rPr>
              <w:t>Features</w:t>
            </w:r>
          </w:p>
        </w:tc>
        <w:tc>
          <w:tcPr>
            <w:tcW w:w="2250" w:type="dxa"/>
          </w:tcPr>
          <w:p w14:paraId="5DACB02A" w14:textId="77777777" w:rsidR="00E16B8B" w:rsidRPr="00F72A86" w:rsidRDefault="00E16B8B" w:rsidP="00E2445F">
            <w:pPr>
              <w:pStyle w:val="TableTextsmall"/>
              <w:keepNext/>
              <w:keepLines/>
              <w:jc w:val="both"/>
              <w:rPr>
                <w:i w:val="0"/>
                <w:rPrChange w:id="1094" w:author="Wilber" w:date="2021-05-22T11:05:00Z">
                  <w:rPr/>
                </w:rPrChange>
              </w:rPr>
              <w:pPrChange w:id="1095" w:author="Wilber" w:date="2021-05-22T11:01:00Z">
                <w:pPr>
                  <w:pStyle w:val="TableTextsmall"/>
                  <w:keepNext/>
                  <w:keepLines/>
                </w:pPr>
              </w:pPrChange>
            </w:pPr>
          </w:p>
        </w:tc>
        <w:tc>
          <w:tcPr>
            <w:tcW w:w="2340" w:type="dxa"/>
          </w:tcPr>
          <w:p w14:paraId="44EF2668" w14:textId="7E836A2D" w:rsidR="00E16B8B" w:rsidRPr="00F72A86" w:rsidRDefault="00D11B16" w:rsidP="00E2445F">
            <w:pPr>
              <w:pStyle w:val="TableTextsmall"/>
              <w:keepNext/>
              <w:keepLines/>
              <w:jc w:val="both"/>
              <w:rPr>
                <w:i w:val="0"/>
                <w:rPrChange w:id="1096" w:author="Wilber" w:date="2021-05-22T11:05:00Z">
                  <w:rPr/>
                </w:rPrChange>
              </w:rPr>
              <w:pPrChange w:id="1097" w:author="Wilber" w:date="2021-05-22T11:01:00Z">
                <w:pPr>
                  <w:pStyle w:val="TableTextsmall"/>
                  <w:keepNext/>
                  <w:keepLines/>
                </w:pPr>
              </w:pPrChange>
            </w:pPr>
            <w:r w:rsidRPr="00F72A86">
              <w:rPr>
                <w:i w:val="0"/>
                <w:rPrChange w:id="1098" w:author="Wilber" w:date="2021-05-22T11:05:00Z">
                  <w:rPr/>
                </w:rPrChange>
              </w:rPr>
              <w:t xml:space="preserve">Se debe ir implementando las parte analitica y </w:t>
            </w:r>
            <w:del w:id="1099" w:author="Wilber" w:date="2021-05-22T15:46:00Z">
              <w:r w:rsidRPr="00F72A86" w:rsidDel="00C3309F">
                <w:rPr>
                  <w:i w:val="0"/>
                  <w:rPrChange w:id="1100" w:author="Wilber" w:date="2021-05-22T11:05:00Z">
                    <w:rPr/>
                  </w:rPrChange>
                </w:rPr>
                <w:delText xml:space="preserve">despues </w:delText>
              </w:r>
            </w:del>
            <w:ins w:id="1101" w:author="Wilber" w:date="2021-05-22T15:46:00Z">
              <w:r w:rsidR="00C3309F">
                <w:rPr>
                  <w:i w:val="0"/>
                </w:rPr>
                <w:t xml:space="preserve"> después</w:t>
              </w:r>
              <w:r w:rsidR="00C3309F" w:rsidRPr="00F72A86">
                <w:rPr>
                  <w:i w:val="0"/>
                  <w:rPrChange w:id="1102" w:author="Wilber" w:date="2021-05-22T11:05:00Z">
                    <w:rPr/>
                  </w:rPrChange>
                </w:rPr>
                <w:t xml:space="preserve"> </w:t>
              </w:r>
            </w:ins>
            <w:r w:rsidRPr="00F72A86">
              <w:rPr>
                <w:i w:val="0"/>
                <w:rPrChange w:id="1103" w:author="Wilber" w:date="2021-05-22T11:05:00Z">
                  <w:rPr/>
                </w:rPrChange>
              </w:rPr>
              <w:t>la programada.</w:t>
            </w:r>
          </w:p>
        </w:tc>
        <w:tc>
          <w:tcPr>
            <w:tcW w:w="2898" w:type="dxa"/>
          </w:tcPr>
          <w:p w14:paraId="25A133E2" w14:textId="77777777" w:rsidR="00E16B8B" w:rsidRPr="00F72A86" w:rsidRDefault="00D11B16" w:rsidP="00E2445F">
            <w:pPr>
              <w:pStyle w:val="TableTextsmall"/>
              <w:keepNext/>
              <w:keepLines/>
              <w:jc w:val="both"/>
              <w:rPr>
                <w:i w:val="0"/>
                <w:rPrChange w:id="1104" w:author="Wilber" w:date="2021-05-22T11:05:00Z">
                  <w:rPr/>
                </w:rPrChange>
              </w:rPr>
              <w:pPrChange w:id="1105" w:author="Wilber" w:date="2021-05-22T11:01:00Z">
                <w:pPr>
                  <w:pStyle w:val="TableTextsmall"/>
                  <w:keepNext/>
                  <w:keepLines/>
                </w:pPr>
              </w:pPrChange>
            </w:pPr>
            <w:r w:rsidRPr="00F72A86">
              <w:rPr>
                <w:i w:val="0"/>
                <w:rPrChange w:id="1106" w:author="Wilber" w:date="2021-05-22T11:05:00Z">
                  <w:rPr/>
                </w:rPrChange>
              </w:rPr>
              <w:t>Debe estar entregada en un 100% para la entrega del 2021.</w:t>
            </w:r>
          </w:p>
        </w:tc>
      </w:tr>
      <w:tr w:rsidR="00E16B8B" w:rsidRPr="00F72A86" w14:paraId="136DE4CF" w14:textId="77777777">
        <w:tc>
          <w:tcPr>
            <w:tcW w:w="2088" w:type="dxa"/>
          </w:tcPr>
          <w:p w14:paraId="00CB8BEF" w14:textId="77777777" w:rsidR="00E16B8B" w:rsidRPr="00F72A86" w:rsidRDefault="00E16B8B" w:rsidP="00E2445F">
            <w:pPr>
              <w:pStyle w:val="TableTextsmall"/>
              <w:keepNext/>
              <w:keepLines/>
              <w:jc w:val="both"/>
              <w:rPr>
                <w:i w:val="0"/>
                <w:rPrChange w:id="1107" w:author="Wilber" w:date="2021-05-22T11:05:00Z">
                  <w:rPr/>
                </w:rPrChange>
              </w:rPr>
              <w:pPrChange w:id="1108" w:author="Wilber" w:date="2021-05-22T11:01:00Z">
                <w:pPr>
                  <w:pStyle w:val="TableTextsmall"/>
                  <w:keepNext/>
                  <w:keepLines/>
                </w:pPr>
              </w:pPrChange>
            </w:pPr>
            <w:r w:rsidRPr="00F72A86">
              <w:rPr>
                <w:i w:val="0"/>
                <w:rPrChange w:id="1109" w:author="Wilber" w:date="2021-05-22T11:05:00Z">
                  <w:rPr/>
                </w:rPrChange>
              </w:rPr>
              <w:t>Quality</w:t>
            </w:r>
          </w:p>
        </w:tc>
        <w:tc>
          <w:tcPr>
            <w:tcW w:w="2250" w:type="dxa"/>
          </w:tcPr>
          <w:p w14:paraId="1BC3ED59" w14:textId="77777777" w:rsidR="00E16B8B" w:rsidRPr="00F72A86" w:rsidRDefault="00E16B8B" w:rsidP="00E2445F">
            <w:pPr>
              <w:pStyle w:val="TableTextsmall"/>
              <w:keepNext/>
              <w:keepLines/>
              <w:jc w:val="both"/>
              <w:rPr>
                <w:i w:val="0"/>
                <w:rPrChange w:id="1110" w:author="Wilber" w:date="2021-05-22T11:05:00Z">
                  <w:rPr/>
                </w:rPrChange>
              </w:rPr>
              <w:pPrChange w:id="1111" w:author="Wilber" w:date="2021-05-22T11:01:00Z">
                <w:pPr>
                  <w:pStyle w:val="TableTextsmall"/>
                  <w:keepNext/>
                  <w:keepLines/>
                </w:pPr>
              </w:pPrChange>
            </w:pPr>
          </w:p>
        </w:tc>
        <w:tc>
          <w:tcPr>
            <w:tcW w:w="2340" w:type="dxa"/>
          </w:tcPr>
          <w:p w14:paraId="4675388A" w14:textId="77777777" w:rsidR="00E16B8B" w:rsidRPr="00F72A86" w:rsidRDefault="00E16B8B" w:rsidP="00E2445F">
            <w:pPr>
              <w:pStyle w:val="TableTextsmall"/>
              <w:keepNext/>
              <w:keepLines/>
              <w:jc w:val="both"/>
              <w:rPr>
                <w:i w:val="0"/>
                <w:rPrChange w:id="1112" w:author="Wilber" w:date="2021-05-22T11:05:00Z">
                  <w:rPr/>
                </w:rPrChange>
              </w:rPr>
              <w:pPrChange w:id="1113" w:author="Wilber" w:date="2021-05-22T11:01:00Z">
                <w:pPr>
                  <w:pStyle w:val="TableTextsmall"/>
                  <w:keepNext/>
                  <w:keepLines/>
                </w:pPr>
              </w:pPrChange>
            </w:pPr>
          </w:p>
        </w:tc>
        <w:tc>
          <w:tcPr>
            <w:tcW w:w="2898" w:type="dxa"/>
          </w:tcPr>
          <w:p w14:paraId="1A06D6DF" w14:textId="77777777" w:rsidR="00E16B8B" w:rsidRPr="00F72A86" w:rsidRDefault="00D11B16" w:rsidP="00E2445F">
            <w:pPr>
              <w:pStyle w:val="TableTextsmall"/>
              <w:keepNext/>
              <w:keepLines/>
              <w:jc w:val="both"/>
              <w:rPr>
                <w:i w:val="0"/>
                <w:rPrChange w:id="1114" w:author="Wilber" w:date="2021-05-22T11:05:00Z">
                  <w:rPr/>
                </w:rPrChange>
              </w:rPr>
              <w:pPrChange w:id="1115" w:author="Wilber" w:date="2021-05-22T11:01:00Z">
                <w:pPr>
                  <w:pStyle w:val="TableTextsmall"/>
                  <w:keepNext/>
                  <w:keepLines/>
                </w:pPr>
              </w:pPrChange>
            </w:pPr>
            <w:r w:rsidRPr="00F72A86">
              <w:rPr>
                <w:i w:val="0"/>
                <w:rPrChange w:id="1116" w:author="Wilber" w:date="2021-05-22T11:05:00Z">
                  <w:rPr/>
                </w:rPrChange>
              </w:rPr>
              <w:t>Debe tener un grado de calidad de un 90-95% para la entrega.</w:t>
            </w:r>
          </w:p>
        </w:tc>
      </w:tr>
      <w:tr w:rsidR="00E16B8B" w:rsidRPr="00F72A86" w14:paraId="064CC337" w14:textId="77777777">
        <w:tc>
          <w:tcPr>
            <w:tcW w:w="2088" w:type="dxa"/>
          </w:tcPr>
          <w:p w14:paraId="79EF8AB9" w14:textId="77777777" w:rsidR="00E16B8B" w:rsidRPr="00F72A86" w:rsidRDefault="00E16B8B" w:rsidP="00E2445F">
            <w:pPr>
              <w:pStyle w:val="TableTextsmall"/>
              <w:keepNext/>
              <w:keepLines/>
              <w:jc w:val="both"/>
              <w:rPr>
                <w:i w:val="0"/>
                <w:rPrChange w:id="1117" w:author="Wilber" w:date="2021-05-22T11:05:00Z">
                  <w:rPr/>
                </w:rPrChange>
              </w:rPr>
              <w:pPrChange w:id="1118" w:author="Wilber" w:date="2021-05-22T11:01:00Z">
                <w:pPr>
                  <w:pStyle w:val="TableTextsmall"/>
                  <w:keepNext/>
                  <w:keepLines/>
                </w:pPr>
              </w:pPrChange>
            </w:pPr>
            <w:r w:rsidRPr="00F72A86">
              <w:rPr>
                <w:i w:val="0"/>
                <w:rPrChange w:id="1119" w:author="Wilber" w:date="2021-05-22T11:05:00Z">
                  <w:rPr/>
                </w:rPrChange>
              </w:rPr>
              <w:t>Staff</w:t>
            </w:r>
          </w:p>
        </w:tc>
        <w:tc>
          <w:tcPr>
            <w:tcW w:w="2250" w:type="dxa"/>
          </w:tcPr>
          <w:p w14:paraId="75A9DDE1" w14:textId="77777777" w:rsidR="00E16B8B" w:rsidRPr="00F72A86" w:rsidRDefault="00E16B8B" w:rsidP="00E2445F">
            <w:pPr>
              <w:pStyle w:val="TableTextsmall"/>
              <w:keepNext/>
              <w:keepLines/>
              <w:jc w:val="both"/>
              <w:rPr>
                <w:i w:val="0"/>
                <w:rPrChange w:id="1120" w:author="Wilber" w:date="2021-05-22T11:05:00Z">
                  <w:rPr/>
                </w:rPrChange>
              </w:rPr>
              <w:pPrChange w:id="1121" w:author="Wilber" w:date="2021-05-22T11:01:00Z">
                <w:pPr>
                  <w:pStyle w:val="TableTextsmall"/>
                  <w:keepNext/>
                  <w:keepLines/>
                </w:pPr>
              </w:pPrChange>
            </w:pPr>
          </w:p>
        </w:tc>
        <w:tc>
          <w:tcPr>
            <w:tcW w:w="2340" w:type="dxa"/>
          </w:tcPr>
          <w:p w14:paraId="10B1F88D" w14:textId="77777777" w:rsidR="00E16B8B" w:rsidRPr="00F72A86" w:rsidRDefault="00D11B16" w:rsidP="00E2445F">
            <w:pPr>
              <w:pStyle w:val="TableTextsmall"/>
              <w:keepNext/>
              <w:keepLines/>
              <w:jc w:val="both"/>
              <w:rPr>
                <w:i w:val="0"/>
                <w:rPrChange w:id="1122" w:author="Wilber" w:date="2021-05-22T11:05:00Z">
                  <w:rPr/>
                </w:rPrChange>
              </w:rPr>
              <w:pPrChange w:id="1123" w:author="Wilber" w:date="2021-05-22T11:01:00Z">
                <w:pPr>
                  <w:pStyle w:val="TableTextsmall"/>
                  <w:keepNext/>
                  <w:keepLines/>
                </w:pPr>
              </w:pPrChange>
            </w:pPr>
            <w:r w:rsidRPr="00F72A86">
              <w:rPr>
                <w:i w:val="0"/>
                <w:rPrChange w:id="1124" w:author="Wilber" w:date="2021-05-22T11:05:00Z">
                  <w:rPr/>
                </w:rPrChange>
              </w:rPr>
              <w:t>Equipo maximo de 3 Personas.</w:t>
            </w:r>
          </w:p>
        </w:tc>
        <w:tc>
          <w:tcPr>
            <w:tcW w:w="2898" w:type="dxa"/>
          </w:tcPr>
          <w:p w14:paraId="1698FDC9" w14:textId="77777777" w:rsidR="00E16B8B" w:rsidRPr="00F72A86" w:rsidRDefault="00E16B8B" w:rsidP="00E2445F">
            <w:pPr>
              <w:pStyle w:val="TableTextsmall"/>
              <w:keepNext/>
              <w:keepLines/>
              <w:jc w:val="both"/>
              <w:rPr>
                <w:i w:val="0"/>
                <w:rPrChange w:id="1125" w:author="Wilber" w:date="2021-05-22T11:05:00Z">
                  <w:rPr/>
                </w:rPrChange>
              </w:rPr>
              <w:pPrChange w:id="1126" w:author="Wilber" w:date="2021-05-22T11:01:00Z">
                <w:pPr>
                  <w:pStyle w:val="TableTextsmall"/>
                  <w:keepNext/>
                  <w:keepLines/>
                </w:pPr>
              </w:pPrChange>
            </w:pPr>
          </w:p>
        </w:tc>
      </w:tr>
      <w:tr w:rsidR="00E16B8B" w:rsidRPr="00F72A86" w14:paraId="5C8DB8F1" w14:textId="77777777">
        <w:tc>
          <w:tcPr>
            <w:tcW w:w="2088" w:type="dxa"/>
          </w:tcPr>
          <w:p w14:paraId="49E9DB7D" w14:textId="77777777" w:rsidR="00E16B8B" w:rsidRPr="00F72A86" w:rsidRDefault="00E16B8B" w:rsidP="00E2445F">
            <w:pPr>
              <w:pStyle w:val="TableTextsmall"/>
              <w:keepNext/>
              <w:keepLines/>
              <w:jc w:val="both"/>
              <w:rPr>
                <w:i w:val="0"/>
                <w:rPrChange w:id="1127" w:author="Wilber" w:date="2021-05-22T11:05:00Z">
                  <w:rPr/>
                </w:rPrChange>
              </w:rPr>
              <w:pPrChange w:id="1128" w:author="Wilber" w:date="2021-05-22T11:01:00Z">
                <w:pPr>
                  <w:pStyle w:val="TableTextsmall"/>
                  <w:keepNext/>
                  <w:keepLines/>
                </w:pPr>
              </w:pPrChange>
            </w:pPr>
            <w:r w:rsidRPr="00F72A86">
              <w:rPr>
                <w:i w:val="0"/>
                <w:rPrChange w:id="1129" w:author="Wilber" w:date="2021-05-22T11:05:00Z">
                  <w:rPr/>
                </w:rPrChange>
              </w:rPr>
              <w:t>Cost</w:t>
            </w:r>
          </w:p>
        </w:tc>
        <w:tc>
          <w:tcPr>
            <w:tcW w:w="2250" w:type="dxa"/>
          </w:tcPr>
          <w:p w14:paraId="2B962154" w14:textId="77777777" w:rsidR="00E16B8B" w:rsidRPr="00F72A86" w:rsidRDefault="00E16B8B" w:rsidP="00E2445F">
            <w:pPr>
              <w:pStyle w:val="TableTextsmall"/>
              <w:keepNext/>
              <w:keepLines/>
              <w:jc w:val="both"/>
              <w:rPr>
                <w:i w:val="0"/>
                <w:rPrChange w:id="1130" w:author="Wilber" w:date="2021-05-22T11:05:00Z">
                  <w:rPr/>
                </w:rPrChange>
              </w:rPr>
              <w:pPrChange w:id="1131" w:author="Wilber" w:date="2021-05-22T11:01:00Z">
                <w:pPr>
                  <w:pStyle w:val="TableTextsmall"/>
                  <w:keepNext/>
                  <w:keepLines/>
                </w:pPr>
              </w:pPrChange>
            </w:pPr>
          </w:p>
        </w:tc>
        <w:tc>
          <w:tcPr>
            <w:tcW w:w="2340" w:type="dxa"/>
          </w:tcPr>
          <w:p w14:paraId="398961F7" w14:textId="77777777" w:rsidR="00E16B8B" w:rsidRPr="00F72A86" w:rsidRDefault="00D11B16" w:rsidP="00E2445F">
            <w:pPr>
              <w:pStyle w:val="TableTextsmall"/>
              <w:keepNext/>
              <w:keepLines/>
              <w:jc w:val="both"/>
              <w:rPr>
                <w:i w:val="0"/>
                <w:rPrChange w:id="1132" w:author="Wilber" w:date="2021-05-22T11:05:00Z">
                  <w:rPr/>
                </w:rPrChange>
              </w:rPr>
              <w:pPrChange w:id="1133" w:author="Wilber" w:date="2021-05-22T11:01:00Z">
                <w:pPr>
                  <w:pStyle w:val="TableTextsmall"/>
                  <w:keepNext/>
                  <w:keepLines/>
                </w:pPr>
              </w:pPrChange>
            </w:pPr>
            <w:r w:rsidRPr="00F72A86">
              <w:rPr>
                <w:i w:val="0"/>
                <w:rPrChange w:id="1134" w:author="Wilber" w:date="2021-05-22T11:05:00Z">
                  <w:rPr/>
                </w:rPrChange>
              </w:rPr>
              <w:t>Se debe de pagar un valor por el servicio de hosting, aproximado a los 100 mil colones o superior anualmente.</w:t>
            </w:r>
          </w:p>
        </w:tc>
        <w:tc>
          <w:tcPr>
            <w:tcW w:w="2898" w:type="dxa"/>
          </w:tcPr>
          <w:p w14:paraId="66802163" w14:textId="77777777" w:rsidR="00E16B8B" w:rsidRPr="00F72A86" w:rsidRDefault="00E16B8B" w:rsidP="00E2445F">
            <w:pPr>
              <w:pStyle w:val="TableTextsmall"/>
              <w:keepNext/>
              <w:keepLines/>
              <w:jc w:val="both"/>
              <w:rPr>
                <w:i w:val="0"/>
                <w:rPrChange w:id="1135" w:author="Wilber" w:date="2021-05-22T11:05:00Z">
                  <w:rPr/>
                </w:rPrChange>
              </w:rPr>
              <w:pPrChange w:id="1136" w:author="Wilber" w:date="2021-05-22T11:01:00Z">
                <w:pPr>
                  <w:pStyle w:val="TableTextsmall"/>
                  <w:keepNext/>
                  <w:keepLines/>
                </w:pPr>
              </w:pPrChange>
            </w:pPr>
          </w:p>
        </w:tc>
      </w:tr>
    </w:tbl>
    <w:p w14:paraId="43FCD78F" w14:textId="77777777" w:rsidR="00E16B8B" w:rsidRPr="00F72A86" w:rsidRDefault="00E16B8B" w:rsidP="00E2445F">
      <w:pPr>
        <w:pStyle w:val="Textoindependiente"/>
        <w:jc w:val="both"/>
        <w:rPr>
          <w:i w:val="0"/>
          <w:rPrChange w:id="1137" w:author="Wilber" w:date="2021-05-22T11:05:00Z">
            <w:rPr>
              <w:i w:val="0"/>
            </w:rPr>
          </w:rPrChange>
        </w:rPr>
        <w:pPrChange w:id="1138" w:author="Wilber" w:date="2021-05-22T11:01:00Z">
          <w:pPr>
            <w:pStyle w:val="Textoindependiente"/>
          </w:pPr>
        </w:pPrChange>
      </w:pPr>
    </w:p>
    <w:p w14:paraId="55E652E7" w14:textId="77777777" w:rsidR="00E16B8B" w:rsidRPr="00F72A86" w:rsidRDefault="00E16B8B" w:rsidP="00E2445F">
      <w:pPr>
        <w:pStyle w:val="Ttulo2"/>
        <w:jc w:val="both"/>
        <w:rPr>
          <w:rPrChange w:id="1139" w:author="Wilber" w:date="2021-05-22T11:05:00Z">
            <w:rPr/>
          </w:rPrChange>
        </w:rPr>
        <w:pPrChange w:id="1140" w:author="Wilber" w:date="2021-05-22T11:01:00Z">
          <w:pPr>
            <w:pStyle w:val="Ttulo2"/>
          </w:pPr>
        </w:pPrChange>
      </w:pPr>
      <w:bookmarkStart w:id="1141" w:name="_Toc18551434"/>
      <w:r w:rsidRPr="00F72A86">
        <w:rPr>
          <w:rPrChange w:id="1142" w:author="Wilber" w:date="2021-05-22T11:05:00Z">
            <w:rPr/>
          </w:rPrChange>
        </w:rPr>
        <w:t>Operating Environment</w:t>
      </w:r>
      <w:bookmarkEnd w:id="1141"/>
    </w:p>
    <w:p w14:paraId="00074C7A" w14:textId="77777777" w:rsidR="001C0FF9" w:rsidRPr="00F72A86" w:rsidRDefault="001C0FF9" w:rsidP="00E2445F">
      <w:pPr>
        <w:pStyle w:val="bullet"/>
        <w:jc w:val="both"/>
        <w:rPr>
          <w:sz w:val="24"/>
          <w:szCs w:val="22"/>
          <w:rPrChange w:id="1143" w:author="Wilber" w:date="2021-05-22T11:05:00Z">
            <w:rPr>
              <w:i/>
              <w:sz w:val="24"/>
              <w:szCs w:val="22"/>
            </w:rPr>
          </w:rPrChange>
        </w:rPr>
        <w:pPrChange w:id="1144" w:author="Wilber" w:date="2021-05-22T11:01:00Z">
          <w:pPr>
            <w:pStyle w:val="bullet"/>
          </w:pPr>
        </w:pPrChange>
      </w:pPr>
      <w:r w:rsidRPr="00F72A86">
        <w:rPr>
          <w:sz w:val="24"/>
          <w:szCs w:val="22"/>
          <w:rPrChange w:id="1145" w:author="Wilber" w:date="2021-05-22T11:05:00Z">
            <w:rPr>
              <w:i/>
              <w:sz w:val="24"/>
              <w:szCs w:val="22"/>
            </w:rPr>
          </w:rPrChange>
        </w:rPr>
        <w:t>Entorno:</w:t>
      </w:r>
    </w:p>
    <w:p w14:paraId="330D8EA8" w14:textId="2FA3A754" w:rsidR="001C0FF9" w:rsidRPr="00F72A86" w:rsidRDefault="001C0FF9" w:rsidP="00E2445F">
      <w:pPr>
        <w:pStyle w:val="bullet"/>
        <w:numPr>
          <w:ilvl w:val="0"/>
          <w:numId w:val="0"/>
        </w:numPr>
        <w:ind w:left="360"/>
        <w:jc w:val="both"/>
        <w:rPr>
          <w:sz w:val="24"/>
          <w:szCs w:val="22"/>
          <w:rPrChange w:id="1146" w:author="Wilber" w:date="2021-05-22T11:05:00Z">
            <w:rPr>
              <w:i/>
              <w:sz w:val="24"/>
              <w:szCs w:val="22"/>
            </w:rPr>
          </w:rPrChange>
        </w:rPr>
        <w:pPrChange w:id="1147" w:author="Wilber" w:date="2021-05-22T11:01:00Z">
          <w:pPr>
            <w:pStyle w:val="bullet"/>
            <w:numPr>
              <w:numId w:val="0"/>
            </w:numPr>
            <w:tabs>
              <w:tab w:val="clear" w:pos="360"/>
            </w:tabs>
            <w:ind w:firstLine="0"/>
          </w:pPr>
        </w:pPrChange>
      </w:pPr>
      <w:r w:rsidRPr="00F72A86">
        <w:rPr>
          <w:sz w:val="24"/>
          <w:szCs w:val="22"/>
          <w:rPrChange w:id="1148" w:author="Wilber" w:date="2021-05-22T11:05:00Z">
            <w:rPr>
              <w:i/>
              <w:sz w:val="24"/>
              <w:szCs w:val="22"/>
            </w:rPr>
          </w:rPrChange>
        </w:rPr>
        <w:t xml:space="preserve">Al ser una pagina web con un hosting en linea unicamente se necesitará un dispositivo al cual acceder desde la organización. Principalmente para cuando se desea ingresar desde ahí. Por lo general, se podrá ingresar desde cualquier lugar y desde un celular o PC, debido a que la pagina estará abilidatada en internet. La </w:t>
      </w:r>
      <w:del w:id="1149" w:author="Wilber" w:date="2021-05-22T15:50:00Z">
        <w:r w:rsidRPr="00F72A86" w:rsidDel="00FD1CEC">
          <w:rPr>
            <w:sz w:val="24"/>
            <w:szCs w:val="22"/>
            <w:rPrChange w:id="1150" w:author="Wilber" w:date="2021-05-22T11:05:00Z">
              <w:rPr>
                <w:i/>
                <w:sz w:val="24"/>
                <w:szCs w:val="22"/>
              </w:rPr>
            </w:rPrChange>
          </w:rPr>
          <w:delText xml:space="preserve">pagina </w:delText>
        </w:r>
      </w:del>
      <w:ins w:id="1151" w:author="Wilber" w:date="2021-05-22T15:50:00Z">
        <w:r w:rsidR="00FD1CEC">
          <w:rPr>
            <w:sz w:val="24"/>
            <w:szCs w:val="22"/>
          </w:rPr>
          <w:t xml:space="preserve"> página</w:t>
        </w:r>
        <w:r w:rsidR="00FD1CEC" w:rsidRPr="00F72A86">
          <w:rPr>
            <w:sz w:val="24"/>
            <w:szCs w:val="22"/>
            <w:rPrChange w:id="1152" w:author="Wilber" w:date="2021-05-22T11:05:00Z">
              <w:rPr>
                <w:i/>
                <w:sz w:val="24"/>
                <w:szCs w:val="22"/>
              </w:rPr>
            </w:rPrChange>
          </w:rPr>
          <w:t xml:space="preserve"> </w:t>
        </w:r>
      </w:ins>
      <w:r w:rsidRPr="00F72A86">
        <w:rPr>
          <w:sz w:val="24"/>
          <w:szCs w:val="22"/>
          <w:rPrChange w:id="1153" w:author="Wilber" w:date="2021-05-22T11:05:00Z">
            <w:rPr>
              <w:i/>
              <w:sz w:val="24"/>
              <w:szCs w:val="22"/>
            </w:rPr>
          </w:rPrChange>
        </w:rPr>
        <w:t xml:space="preserve">debe de funcionar para estos dispositivos, de manera que se puedan realizar las funciones necesarias según el tipo de cliente que ingrese. </w:t>
      </w:r>
    </w:p>
    <w:p w14:paraId="2A268E90" w14:textId="77777777" w:rsidR="001C0FF9" w:rsidRPr="00F72A86" w:rsidRDefault="001C0FF9" w:rsidP="00E2445F">
      <w:pPr>
        <w:pStyle w:val="bullet"/>
        <w:jc w:val="both"/>
        <w:rPr>
          <w:sz w:val="24"/>
          <w:szCs w:val="22"/>
          <w:rPrChange w:id="1154" w:author="Wilber" w:date="2021-05-22T11:05:00Z">
            <w:rPr>
              <w:i/>
              <w:sz w:val="24"/>
              <w:szCs w:val="22"/>
            </w:rPr>
          </w:rPrChange>
        </w:rPr>
        <w:pPrChange w:id="1155" w:author="Wilber" w:date="2021-05-22T11:01:00Z">
          <w:pPr>
            <w:pStyle w:val="bullet"/>
          </w:pPr>
        </w:pPrChange>
      </w:pPr>
      <w:r w:rsidRPr="00F72A86">
        <w:rPr>
          <w:sz w:val="24"/>
          <w:szCs w:val="22"/>
          <w:rPrChange w:id="1156" w:author="Wilber" w:date="2021-05-22T11:05:00Z">
            <w:rPr>
              <w:i/>
              <w:sz w:val="24"/>
              <w:szCs w:val="22"/>
            </w:rPr>
          </w:rPrChange>
        </w:rPr>
        <w:t>Requisitos de disponibilidad, rendimiento e integridad:</w:t>
      </w:r>
    </w:p>
    <w:p w14:paraId="2437EF06" w14:textId="77777777" w:rsidR="001C0FF9" w:rsidRPr="00F72A86" w:rsidRDefault="001C0FF9" w:rsidP="00E2445F">
      <w:pPr>
        <w:pStyle w:val="bullet"/>
        <w:numPr>
          <w:ilvl w:val="0"/>
          <w:numId w:val="0"/>
        </w:numPr>
        <w:ind w:left="360"/>
        <w:jc w:val="both"/>
        <w:rPr>
          <w:sz w:val="24"/>
          <w:szCs w:val="22"/>
          <w:rPrChange w:id="1157" w:author="Wilber" w:date="2021-05-22T11:05:00Z">
            <w:rPr>
              <w:i/>
              <w:sz w:val="24"/>
              <w:szCs w:val="22"/>
            </w:rPr>
          </w:rPrChange>
        </w:rPr>
        <w:pPrChange w:id="1158" w:author="Wilber" w:date="2021-05-22T11:01:00Z">
          <w:pPr>
            <w:pStyle w:val="bullet"/>
            <w:numPr>
              <w:numId w:val="0"/>
            </w:numPr>
            <w:tabs>
              <w:tab w:val="clear" w:pos="360"/>
            </w:tabs>
            <w:ind w:firstLine="0"/>
          </w:pPr>
        </w:pPrChange>
      </w:pPr>
      <w:r w:rsidRPr="00F72A86">
        <w:rPr>
          <w:sz w:val="24"/>
          <w:szCs w:val="22"/>
          <w:rPrChange w:id="1159" w:author="Wilber" w:date="2021-05-22T11:05:00Z">
            <w:rPr>
              <w:i/>
              <w:sz w:val="24"/>
              <w:szCs w:val="22"/>
            </w:rPr>
          </w:rPrChange>
        </w:rPr>
        <w:t>Podemos destacar que se necesita que la pagina este siempre activa, esto debido a la necesidad de que la poblacion pueda acceder en cualquier  momento a la informacion o funcionalidad que esta les suministra.</w:t>
      </w:r>
    </w:p>
    <w:p w14:paraId="10D98250" w14:textId="77777777" w:rsidR="001C0FF9" w:rsidRPr="00F72A86" w:rsidRDefault="001C0FF9" w:rsidP="00E2445F">
      <w:pPr>
        <w:pStyle w:val="bullet"/>
        <w:numPr>
          <w:ilvl w:val="0"/>
          <w:numId w:val="0"/>
        </w:numPr>
        <w:ind w:left="360"/>
        <w:jc w:val="both"/>
        <w:rPr>
          <w:sz w:val="24"/>
          <w:szCs w:val="22"/>
          <w:rPrChange w:id="1160" w:author="Wilber" w:date="2021-05-22T11:05:00Z">
            <w:rPr>
              <w:i/>
              <w:sz w:val="24"/>
              <w:szCs w:val="22"/>
            </w:rPr>
          </w:rPrChange>
        </w:rPr>
        <w:pPrChange w:id="1161" w:author="Wilber" w:date="2021-05-22T11:01:00Z">
          <w:pPr>
            <w:pStyle w:val="bullet"/>
            <w:numPr>
              <w:numId w:val="0"/>
            </w:numPr>
            <w:tabs>
              <w:tab w:val="clear" w:pos="360"/>
            </w:tabs>
            <w:ind w:firstLine="0"/>
          </w:pPr>
        </w:pPrChange>
      </w:pPr>
      <w:r w:rsidRPr="00F72A86">
        <w:rPr>
          <w:sz w:val="24"/>
          <w:szCs w:val="22"/>
          <w:rPrChange w:id="1162" w:author="Wilber" w:date="2021-05-22T11:05:00Z">
            <w:rPr>
              <w:i/>
              <w:sz w:val="24"/>
              <w:szCs w:val="22"/>
            </w:rPr>
          </w:rPrChange>
        </w:rPr>
        <w:t>La pagina debe de tener un buen rendimiento, al ser un producto profesional, se debe garantizar que se puedan realizar todas las acciones esperadas y de manera eficiente. Claro, estra en factor el termino del internet o velocidad que este posea.</w:t>
      </w:r>
    </w:p>
    <w:p w14:paraId="0368F555" w14:textId="11AC4353" w:rsidR="001C0FF9" w:rsidRPr="00F72A86" w:rsidRDefault="001C0FF9" w:rsidP="00E2445F">
      <w:pPr>
        <w:pStyle w:val="bullet"/>
        <w:numPr>
          <w:ilvl w:val="0"/>
          <w:numId w:val="0"/>
        </w:numPr>
        <w:ind w:left="360"/>
        <w:jc w:val="both"/>
        <w:rPr>
          <w:sz w:val="24"/>
          <w:szCs w:val="22"/>
          <w:rPrChange w:id="1163" w:author="Wilber" w:date="2021-05-22T11:05:00Z">
            <w:rPr>
              <w:i/>
              <w:sz w:val="24"/>
              <w:szCs w:val="22"/>
            </w:rPr>
          </w:rPrChange>
        </w:rPr>
        <w:pPrChange w:id="1164" w:author="Wilber" w:date="2021-05-22T11:01:00Z">
          <w:pPr>
            <w:pStyle w:val="bullet"/>
            <w:numPr>
              <w:numId w:val="0"/>
            </w:numPr>
            <w:tabs>
              <w:tab w:val="clear" w:pos="360"/>
            </w:tabs>
            <w:ind w:firstLine="0"/>
          </w:pPr>
        </w:pPrChange>
      </w:pPr>
      <w:r w:rsidRPr="00F72A86">
        <w:rPr>
          <w:sz w:val="24"/>
          <w:szCs w:val="22"/>
          <w:rPrChange w:id="1165" w:author="Wilber" w:date="2021-05-22T11:05:00Z">
            <w:rPr>
              <w:i/>
              <w:sz w:val="24"/>
              <w:szCs w:val="22"/>
            </w:rPr>
          </w:rPrChange>
        </w:rPr>
        <w:t xml:space="preserve">Sin </w:t>
      </w:r>
      <w:del w:id="1166" w:author="Wilber" w:date="2021-05-22T15:50:00Z">
        <w:r w:rsidRPr="00F72A86" w:rsidDel="009E1139">
          <w:rPr>
            <w:sz w:val="24"/>
            <w:szCs w:val="22"/>
            <w:rPrChange w:id="1167" w:author="Wilber" w:date="2021-05-22T11:05:00Z">
              <w:rPr>
                <w:i/>
                <w:sz w:val="24"/>
                <w:szCs w:val="22"/>
              </w:rPr>
            </w:rPrChange>
          </w:rPr>
          <w:delText>mas</w:delText>
        </w:r>
      </w:del>
      <w:ins w:id="1168" w:author="Wilber" w:date="2021-05-22T15:50:00Z">
        <w:r w:rsidR="009E1139">
          <w:rPr>
            <w:sz w:val="24"/>
            <w:szCs w:val="22"/>
          </w:rPr>
          <w:t xml:space="preserve"> más</w:t>
        </w:r>
      </w:ins>
      <w:r w:rsidRPr="00F72A86">
        <w:rPr>
          <w:sz w:val="24"/>
          <w:szCs w:val="22"/>
          <w:rPrChange w:id="1169" w:author="Wilber" w:date="2021-05-22T11:05:00Z">
            <w:rPr>
              <w:i/>
              <w:sz w:val="24"/>
              <w:szCs w:val="22"/>
            </w:rPr>
          </w:rPrChange>
        </w:rPr>
        <w:t xml:space="preserve">, la </w:t>
      </w:r>
      <w:del w:id="1170" w:author="Wilber" w:date="2021-05-22T15:50:00Z">
        <w:r w:rsidRPr="00F72A86" w:rsidDel="009E1139">
          <w:rPr>
            <w:sz w:val="24"/>
            <w:szCs w:val="22"/>
            <w:rPrChange w:id="1171" w:author="Wilber" w:date="2021-05-22T11:05:00Z">
              <w:rPr>
                <w:i/>
                <w:sz w:val="24"/>
                <w:szCs w:val="22"/>
              </w:rPr>
            </w:rPrChange>
          </w:rPr>
          <w:delText xml:space="preserve">pagina </w:delText>
        </w:r>
      </w:del>
      <w:ins w:id="1172" w:author="Wilber" w:date="2021-05-22T15:50:00Z">
        <w:r w:rsidR="009E1139">
          <w:rPr>
            <w:sz w:val="24"/>
            <w:szCs w:val="22"/>
          </w:rPr>
          <w:t xml:space="preserve"> página</w:t>
        </w:r>
        <w:r w:rsidR="009E1139" w:rsidRPr="00F72A86">
          <w:rPr>
            <w:sz w:val="24"/>
            <w:szCs w:val="22"/>
            <w:rPrChange w:id="1173" w:author="Wilber" w:date="2021-05-22T11:05:00Z">
              <w:rPr>
                <w:i/>
                <w:sz w:val="24"/>
                <w:szCs w:val="22"/>
              </w:rPr>
            </w:rPrChange>
          </w:rPr>
          <w:t xml:space="preserve"> </w:t>
        </w:r>
      </w:ins>
      <w:r w:rsidRPr="00F72A86">
        <w:rPr>
          <w:sz w:val="24"/>
          <w:szCs w:val="22"/>
          <w:rPrChange w:id="1174" w:author="Wilber" w:date="2021-05-22T11:05:00Z">
            <w:rPr>
              <w:i/>
              <w:sz w:val="24"/>
              <w:szCs w:val="22"/>
            </w:rPr>
          </w:rPrChange>
        </w:rPr>
        <w:t>puede sufrir algunas caidas. No es lo deseado, pero cabe entre las posibilidades. Ante lo cual se debe tratar de reforzar de manera que se evite este acontecimiento, ya que podria afectar a los administrativos cuando están en proceso de algun tramite en la pagina o podria afectar a los usuarios del publico que esten siendo atendidos o esten buscando informacion en ese momento.</w:t>
      </w:r>
    </w:p>
    <w:p w14:paraId="6C986F2E" w14:textId="77777777" w:rsidR="00E16B8B" w:rsidRPr="00F72A86" w:rsidRDefault="00E16B8B" w:rsidP="00E2445F">
      <w:pPr>
        <w:pStyle w:val="Textoindependiente"/>
        <w:jc w:val="both"/>
        <w:rPr>
          <w:i w:val="0"/>
        </w:rPr>
        <w:pPrChange w:id="1175" w:author="Wilber" w:date="2021-05-22T11:01:00Z">
          <w:pPr>
            <w:pStyle w:val="Textoindependiente"/>
          </w:pPr>
        </w:pPrChange>
      </w:pPr>
    </w:p>
    <w:sectPr w:rsidR="00E16B8B" w:rsidRPr="00F72A8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629B5" w14:textId="77777777" w:rsidR="00BA0D75" w:rsidRDefault="00BA0D75">
      <w:r>
        <w:separator/>
      </w:r>
    </w:p>
  </w:endnote>
  <w:endnote w:type="continuationSeparator" w:id="0">
    <w:p w14:paraId="13F5E9E3" w14:textId="77777777" w:rsidR="00BA0D75" w:rsidRDefault="00BA0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EF0B5" w14:textId="77777777" w:rsidR="00E16B8B" w:rsidRPr="00DD508C" w:rsidRDefault="00E16B8B">
    <w:pPr>
      <w:pStyle w:val="Piedepgina"/>
      <w:jc w:val="center"/>
      <w:rPr>
        <w:lang w:val="en-US"/>
        <w:rPrChange w:id="32" w:author="Wilber" w:date="2021-05-22T10:32:00Z">
          <w:rPr/>
        </w:rPrChange>
      </w:rPr>
    </w:pPr>
    <w:r w:rsidRPr="00DD508C">
      <w:rPr>
        <w:lang w:val="en-US"/>
        <w:rPrChange w:id="33" w:author="Wilber" w:date="2021-05-22T10:32:00Z">
          <w:rPr/>
        </w:rPrChange>
      </w:rP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C8420" w14:textId="77777777" w:rsidR="00E16B8B" w:rsidRDefault="00E16B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5424D" w14:textId="77777777" w:rsidR="00BA0D75" w:rsidRDefault="00BA0D75">
      <w:r>
        <w:separator/>
      </w:r>
    </w:p>
  </w:footnote>
  <w:footnote w:type="continuationSeparator" w:id="0">
    <w:p w14:paraId="08122B02" w14:textId="77777777" w:rsidR="00BA0D75" w:rsidRDefault="00BA0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95448" w14:textId="77777777" w:rsidR="00E16B8B" w:rsidRDefault="00E16B8B">
    <w:pPr>
      <w:pStyle w:val="Encabezado"/>
      <w:tabs>
        <w:tab w:val="clear" w:pos="9360"/>
        <w:tab w:val="right" w:pos="8640"/>
      </w:tabs>
    </w:pPr>
    <w:r>
      <w:t xml:space="preserve">Vision and Scope for </w:t>
    </w:r>
    <w:r w:rsidR="000A79A5">
      <w:t>Asociación Talamanca</w:t>
    </w:r>
    <w:r w:rsidR="00860513">
      <w:t xml:space="preserve"> ADITI</w:t>
    </w:r>
    <w:r w:rsidR="002A17E0">
      <w:t>BRI</w:t>
    </w:r>
    <w:r>
      <w:tab/>
    </w:r>
    <w:r>
      <w:tab/>
      <w:t xml:space="preserve">Page </w:t>
    </w:r>
    <w:r>
      <w:fldChar w:fldCharType="begin"/>
    </w:r>
    <w:r>
      <w:instrText xml:space="preserve"> PAGE  \* MERGEFORMAT </w:instrText>
    </w:r>
    <w:r>
      <w:fldChar w:fldCharType="separate"/>
    </w:r>
    <w:r w:rsidR="00E4730B">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pStyle w:val="Listaconvietas"/>
      <w:lvlText w:val="*"/>
      <w:lvlJc w:val="left"/>
    </w:lvl>
  </w:abstractNum>
  <w:abstractNum w:abstractNumId="2" w15:restartNumberingAfterBreak="0">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7D3410"/>
    <w:multiLevelType w:val="multilevel"/>
    <w:tmpl w:val="F110AAAA"/>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4"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59965E6"/>
    <w:multiLevelType w:val="hybridMultilevel"/>
    <w:tmpl w:val="E9EA362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63CC577B"/>
    <w:multiLevelType w:val="hybridMultilevel"/>
    <w:tmpl w:val="8168071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7F83B79"/>
    <w:multiLevelType w:val="hybridMultilevel"/>
    <w:tmpl w:val="93103BE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0"/>
  </w:num>
  <w:num w:numId="2">
    <w:abstractNumId w:val="1"/>
    <w:lvlOverride w:ilvl="0">
      <w:lvl w:ilvl="0">
        <w:start w:val="1"/>
        <w:numFmt w:val="bullet"/>
        <w:pStyle w:val="Listaconvietas"/>
        <w:lvlText w:val=""/>
        <w:legacy w:legacy="1" w:legacySpace="0" w:legacyIndent="360"/>
        <w:lvlJc w:val="left"/>
        <w:pPr>
          <w:ind w:left="1080" w:hanging="360"/>
        </w:pPr>
        <w:rPr>
          <w:rFonts w:ascii="Symbol" w:hAnsi="Symbol" w:hint="default"/>
        </w:rPr>
      </w:lvl>
    </w:lvlOverride>
  </w:num>
  <w:num w:numId="3">
    <w:abstractNumId w:val="8"/>
  </w:num>
  <w:num w:numId="4">
    <w:abstractNumId w:val="3"/>
  </w:num>
  <w:num w:numId="5">
    <w:abstractNumId w:val="7"/>
  </w:num>
  <w:num w:numId="6">
    <w:abstractNumId w:val="4"/>
  </w:num>
  <w:num w:numId="7">
    <w:abstractNumId w:val="10"/>
  </w:num>
  <w:num w:numId="8">
    <w:abstractNumId w:val="2"/>
  </w:num>
  <w:num w:numId="9">
    <w:abstractNumId w:val="11"/>
  </w:num>
  <w:num w:numId="10">
    <w:abstractNumId w:val="5"/>
  </w:num>
  <w:num w:numId="11">
    <w:abstractNumId w:val="9"/>
  </w:num>
  <w:num w:numId="1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ber">
    <w15:presenceInfo w15:providerId="Windows Live" w15:userId="b648c61b16562e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A67"/>
    <w:rsid w:val="00017969"/>
    <w:rsid w:val="00057E32"/>
    <w:rsid w:val="00077CFA"/>
    <w:rsid w:val="00083CDE"/>
    <w:rsid w:val="000A79A5"/>
    <w:rsid w:val="00187748"/>
    <w:rsid w:val="001C0FF9"/>
    <w:rsid w:val="001F7467"/>
    <w:rsid w:val="002175F2"/>
    <w:rsid w:val="00222186"/>
    <w:rsid w:val="0024632E"/>
    <w:rsid w:val="00254A67"/>
    <w:rsid w:val="0026310A"/>
    <w:rsid w:val="00285B01"/>
    <w:rsid w:val="00296B5B"/>
    <w:rsid w:val="002A17E0"/>
    <w:rsid w:val="002C5CDD"/>
    <w:rsid w:val="002E32FB"/>
    <w:rsid w:val="003225B8"/>
    <w:rsid w:val="00371D0B"/>
    <w:rsid w:val="0039522A"/>
    <w:rsid w:val="00401991"/>
    <w:rsid w:val="0040704E"/>
    <w:rsid w:val="0048228F"/>
    <w:rsid w:val="004C164C"/>
    <w:rsid w:val="00570D36"/>
    <w:rsid w:val="007B57D0"/>
    <w:rsid w:val="007D10D3"/>
    <w:rsid w:val="0085787B"/>
    <w:rsid w:val="00860513"/>
    <w:rsid w:val="008C3C1F"/>
    <w:rsid w:val="00902BB4"/>
    <w:rsid w:val="009661D4"/>
    <w:rsid w:val="009E1139"/>
    <w:rsid w:val="00A043EA"/>
    <w:rsid w:val="00AC406A"/>
    <w:rsid w:val="00AF3273"/>
    <w:rsid w:val="00BA0D75"/>
    <w:rsid w:val="00BF3D8B"/>
    <w:rsid w:val="00BF566D"/>
    <w:rsid w:val="00C3309F"/>
    <w:rsid w:val="00C50D9C"/>
    <w:rsid w:val="00D11B16"/>
    <w:rsid w:val="00DD420F"/>
    <w:rsid w:val="00DD508C"/>
    <w:rsid w:val="00E16B8B"/>
    <w:rsid w:val="00E2445F"/>
    <w:rsid w:val="00E4730B"/>
    <w:rsid w:val="00E91F8C"/>
    <w:rsid w:val="00ED36F0"/>
    <w:rsid w:val="00EF5C6B"/>
    <w:rsid w:val="00F072B8"/>
    <w:rsid w:val="00F72A86"/>
    <w:rsid w:val="00F97075"/>
    <w:rsid w:val="00FA66A5"/>
    <w:rsid w:val="00FD1CEC"/>
    <w:rsid w:val="00FD47AA"/>
    <w:rsid w:val="00FF693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7B463E"/>
  <w15:chartTrackingRefBased/>
  <w15:docId w15:val="{8F9725E2-7B97-438D-9EA0-B4D520517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419" w:eastAsia="es-419"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noProof/>
      <w:sz w:val="24"/>
      <w:lang w:eastAsia="es-ES"/>
    </w:rPr>
  </w:style>
  <w:style w:type="paragraph" w:styleId="Ttulo1">
    <w:name w:val="heading 1"/>
    <w:basedOn w:val="Normal"/>
    <w:next w:val="Normal"/>
    <w:qFormat/>
    <w:pPr>
      <w:keepNext/>
      <w:numPr>
        <w:numId w:val="4"/>
      </w:numPr>
      <w:spacing w:before="240" w:after="240"/>
      <w:outlineLvl w:val="0"/>
    </w:pPr>
    <w:rPr>
      <w:b/>
      <w:kern w:val="28"/>
      <w:sz w:val="36"/>
    </w:rPr>
  </w:style>
  <w:style w:type="paragraph" w:styleId="Ttulo2">
    <w:name w:val="heading 2"/>
    <w:basedOn w:val="Normal"/>
    <w:next w:val="Normal"/>
    <w:qFormat/>
    <w:pPr>
      <w:keepNext/>
      <w:numPr>
        <w:ilvl w:val="1"/>
        <w:numId w:val="4"/>
      </w:numPr>
      <w:spacing w:before="240" w:after="240"/>
      <w:outlineLvl w:val="1"/>
    </w:pPr>
    <w:rPr>
      <w:b/>
      <w:sz w:val="28"/>
    </w:rPr>
  </w:style>
  <w:style w:type="paragraph" w:styleId="Ttulo3">
    <w:name w:val="heading 3"/>
    <w:basedOn w:val="Normal"/>
    <w:next w:val="Normal"/>
    <w:qFormat/>
    <w:pPr>
      <w:numPr>
        <w:ilvl w:val="2"/>
        <w:numId w:val="4"/>
      </w:numPr>
      <w:spacing w:before="240" w:after="60"/>
      <w:outlineLvl w:val="2"/>
    </w:pPr>
  </w:style>
  <w:style w:type="paragraph" w:styleId="Ttulo4">
    <w:name w:val="heading 4"/>
    <w:basedOn w:val="Normal"/>
    <w:next w:val="Normal"/>
    <w:qFormat/>
    <w:pPr>
      <w:keepNext/>
      <w:numPr>
        <w:ilvl w:val="3"/>
        <w:numId w:val="4"/>
      </w:numPr>
      <w:spacing w:before="240" w:after="60"/>
      <w:outlineLvl w:val="3"/>
    </w:pPr>
    <w:rPr>
      <w:rFonts w:ascii="Arial" w:hAnsi="Arial"/>
      <w:b/>
    </w:rPr>
  </w:style>
  <w:style w:type="paragraph" w:styleId="Ttulo5">
    <w:name w:val="heading 5"/>
    <w:basedOn w:val="Normal"/>
    <w:next w:val="Normal"/>
    <w:qFormat/>
    <w:pPr>
      <w:numPr>
        <w:ilvl w:val="4"/>
        <w:numId w:val="4"/>
      </w:numPr>
      <w:spacing w:before="240" w:after="60"/>
      <w:outlineLvl w:val="4"/>
    </w:pPr>
    <w:rPr>
      <w:sz w:val="22"/>
    </w:rPr>
  </w:style>
  <w:style w:type="paragraph" w:styleId="Ttulo6">
    <w:name w:val="heading 6"/>
    <w:basedOn w:val="Normal"/>
    <w:next w:val="Normal"/>
    <w:qFormat/>
    <w:pPr>
      <w:numPr>
        <w:ilvl w:val="5"/>
        <w:numId w:val="4"/>
      </w:numPr>
      <w:spacing w:before="240" w:after="60"/>
      <w:outlineLvl w:val="5"/>
    </w:pPr>
    <w:rPr>
      <w:i/>
      <w:sz w:val="22"/>
    </w:rPr>
  </w:style>
  <w:style w:type="paragraph" w:styleId="Ttulo7">
    <w:name w:val="heading 7"/>
    <w:basedOn w:val="Normal"/>
    <w:next w:val="Normal"/>
    <w:qFormat/>
    <w:pPr>
      <w:numPr>
        <w:ilvl w:val="6"/>
        <w:numId w:val="4"/>
      </w:numPr>
      <w:spacing w:before="240" w:after="60"/>
      <w:outlineLvl w:val="6"/>
    </w:pPr>
    <w:rPr>
      <w:rFonts w:ascii="Arial" w:hAnsi="Arial"/>
      <w:sz w:val="20"/>
    </w:rPr>
  </w:style>
  <w:style w:type="paragraph" w:styleId="Ttulo8">
    <w:name w:val="heading 8"/>
    <w:basedOn w:val="Normal"/>
    <w:next w:val="Normal"/>
    <w:qFormat/>
    <w:pPr>
      <w:numPr>
        <w:ilvl w:val="7"/>
        <w:numId w:val="4"/>
      </w:numPr>
      <w:spacing w:before="240" w:after="60"/>
      <w:outlineLvl w:val="7"/>
    </w:pPr>
    <w:rPr>
      <w:rFonts w:ascii="Arial" w:hAnsi="Arial"/>
      <w:i/>
      <w:sz w:val="20"/>
    </w:rPr>
  </w:style>
  <w:style w:type="paragraph" w:styleId="Ttulo9">
    <w:name w:val="heading 9"/>
    <w:basedOn w:val="Normal"/>
    <w:next w:val="Normal"/>
    <w:qFormat/>
    <w:pPr>
      <w:numPr>
        <w:ilvl w:val="8"/>
        <w:numId w:val="4"/>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680"/>
        <w:tab w:val="right" w:pos="9360"/>
      </w:tabs>
    </w:pPr>
    <w:rPr>
      <w:b/>
      <w:i/>
      <w:sz w:val="20"/>
    </w:rPr>
  </w:style>
  <w:style w:type="paragraph" w:customStyle="1" w:styleId="bullet">
    <w:name w:val="bullet"/>
    <w:basedOn w:val="Normal"/>
    <w:pPr>
      <w:numPr>
        <w:numId w:val="9"/>
      </w:numPr>
      <w:ind w:left="360" w:hanging="360"/>
    </w:pPr>
    <w:rPr>
      <w:rFonts w:ascii="Arial" w:hAnsi="Arial"/>
      <w:sz w:val="22"/>
    </w:rPr>
  </w:style>
  <w:style w:type="paragraph" w:styleId="Encabezado">
    <w:name w:val="header"/>
    <w:basedOn w:val="Normal"/>
    <w:pPr>
      <w:tabs>
        <w:tab w:val="center" w:pos="4680"/>
        <w:tab w:val="right" w:pos="9360"/>
      </w:tabs>
    </w:pPr>
    <w:rPr>
      <w:b/>
      <w:i/>
      <w:sz w:val="20"/>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tulo"/>
    <w:pPr>
      <w:pBdr>
        <w:top w:val="single" w:sz="36" w:space="1" w:color="auto"/>
      </w:pBdr>
      <w:spacing w:after="0"/>
    </w:pPr>
    <w:rPr>
      <w:sz w:val="40"/>
    </w:rPr>
  </w:style>
  <w:style w:type="paragraph" w:customStyle="1" w:styleId="ByLine">
    <w:name w:val="ByLine"/>
    <w:basedOn w:val="Ttulo"/>
    <w:rPr>
      <w:sz w:val="28"/>
    </w:rPr>
  </w:style>
  <w:style w:type="paragraph" w:styleId="Ttulo">
    <w:name w:val="Title"/>
    <w:basedOn w:val="Normal"/>
    <w:qFormat/>
    <w:pPr>
      <w:spacing w:before="240" w:after="720" w:line="240" w:lineRule="auto"/>
      <w:jc w:val="right"/>
    </w:pPr>
    <w:rPr>
      <w:rFonts w:ascii="Arial" w:hAnsi="Arial"/>
      <w:b/>
      <w:kern w:val="28"/>
      <w:sz w:val="64"/>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tulo"/>
    <w:next w:val="Normal"/>
    <w:pPr>
      <w:pBdr>
        <w:top w:val="single" w:sz="48" w:space="1" w:color="auto"/>
      </w:pBdr>
      <w:spacing w:before="960" w:after="0"/>
    </w:pPr>
    <w:rPr>
      <w:sz w:val="28"/>
    </w:rPr>
  </w:style>
  <w:style w:type="paragraph" w:customStyle="1" w:styleId="TOCEntry">
    <w:name w:val="TOCEntry"/>
    <w:basedOn w:val="Normal"/>
    <w:pPr>
      <w:spacing w:before="120" w:line="240" w:lineRule="atLeast"/>
    </w:pPr>
    <w:rPr>
      <w:rFonts w:ascii="Times" w:hAnsi="Times"/>
      <w:b/>
      <w:sz w:val="36"/>
    </w:rPr>
  </w:style>
  <w:style w:type="paragraph" w:styleId="Textoindependiente">
    <w:name w:val="Body Text"/>
    <w:basedOn w:val="Normal"/>
    <w:rPr>
      <w:rFonts w:ascii="Arial" w:hAnsi="Arial"/>
      <w:i/>
      <w:sz w:val="22"/>
    </w:rPr>
  </w:style>
  <w:style w:type="paragraph" w:styleId="Listaconvietas">
    <w:name w:val="List Bullet"/>
    <w:basedOn w:val="Normal"/>
    <w:autoRedefine/>
    <w:pPr>
      <w:numPr>
        <w:numId w:val="2"/>
      </w:numPr>
      <w:spacing w:after="60" w:line="220" w:lineRule="exact"/>
    </w:pPr>
    <w:rPr>
      <w:sz w:val="22"/>
    </w:rPr>
  </w:style>
  <w:style w:type="paragraph" w:styleId="TDC3">
    <w:name w:val="toc 3"/>
    <w:basedOn w:val="Normal"/>
    <w:next w:val="Normal"/>
    <w:autoRedefine/>
    <w:semiHidden/>
    <w:pPr>
      <w:ind w:left="480"/>
    </w:pPr>
  </w:style>
  <w:style w:type="paragraph" w:customStyle="1" w:styleId="boilerplate">
    <w:name w:val="boilerplate"/>
    <w:basedOn w:val="Normal"/>
    <w:pPr>
      <w:spacing w:line="220" w:lineRule="exact"/>
    </w:pPr>
    <w:rPr>
      <w:rFonts w:ascii="Arial" w:hAnsi="Arial"/>
      <w:i/>
      <w:sz w:val="22"/>
    </w:rPr>
  </w:style>
  <w:style w:type="paragraph" w:styleId="TDC4">
    <w:name w:val="toc 4"/>
    <w:basedOn w:val="Normal"/>
    <w:next w:val="Normal"/>
    <w:autoRedefine/>
    <w:semiHidden/>
    <w:pPr>
      <w:ind w:left="720"/>
    </w:pPr>
  </w:style>
  <w:style w:type="paragraph" w:customStyle="1" w:styleId="TableTextsmall">
    <w:name w:val="Table Text small"/>
    <w:basedOn w:val="Normal"/>
    <w:pPr>
      <w:spacing w:before="20" w:after="20"/>
    </w:pPr>
    <w:rPr>
      <w:rFonts w:ascii="Arial" w:hAnsi="Arial"/>
      <w:i/>
      <w:sz w:val="20"/>
    </w:rPr>
  </w:style>
  <w:style w:type="paragraph" w:styleId="TDC1">
    <w:name w:val="toc 1"/>
    <w:basedOn w:val="Normal"/>
    <w:next w:val="Normal"/>
    <w:autoRedefine/>
    <w:semiHidden/>
    <w:pPr>
      <w:tabs>
        <w:tab w:val="left" w:pos="360"/>
        <w:tab w:val="right" w:leader="dot" w:pos="8630"/>
      </w:tabs>
    </w:pPr>
  </w:style>
  <w:style w:type="paragraph" w:styleId="TDC2">
    <w:name w:val="toc 2"/>
    <w:basedOn w:val="Normal"/>
    <w:next w:val="Normal"/>
    <w:autoRedefine/>
    <w:semiHidden/>
    <w:pPr>
      <w:tabs>
        <w:tab w:val="left" w:pos="800"/>
        <w:tab w:val="right" w:leader="dot" w:pos="8630"/>
      </w:tabs>
      <w:ind w:left="36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BullList">
    <w:name w:val="Bull List"/>
    <w:basedOn w:val="Normal"/>
    <w:pPr>
      <w:numPr>
        <w:numId w:val="8"/>
      </w:numPr>
      <w:spacing w:before="60" w:after="120" w:line="360" w:lineRule="auto"/>
    </w:pPr>
  </w:style>
  <w:style w:type="paragraph" w:customStyle="1" w:styleId="NormalUnindented">
    <w:name w:val="Normal Unindented"/>
    <w:basedOn w:val="Normal"/>
    <w:next w:val="Sangranormal"/>
    <w:pPr>
      <w:spacing w:before="120" w:after="240" w:line="480" w:lineRule="auto"/>
    </w:pPr>
  </w:style>
  <w:style w:type="paragraph" w:styleId="Sangranormal">
    <w:name w:val="Normal Indent"/>
    <w:basedOn w:val="Normal"/>
    <w:pPr>
      <w:ind w:left="720"/>
    </w:pPr>
  </w:style>
  <w:style w:type="paragraph" w:styleId="Prrafodelista">
    <w:name w:val="List Paragraph"/>
    <w:basedOn w:val="Normal"/>
    <w:uiPriority w:val="34"/>
    <w:qFormat/>
    <w:rsid w:val="00FF693F"/>
    <w:pPr>
      <w:ind w:left="720"/>
      <w:contextualSpacing/>
    </w:pPr>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11</Pages>
  <Words>3638</Words>
  <Characters>20013</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Vision and Scope Template</vt:lpstr>
    </vt:vector>
  </TitlesOfParts>
  <Company>Process Impact</Company>
  <LinksUpToDate>false</LinksUpToDate>
  <CharactersWithSpaces>23604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subject/>
  <dc:creator>Karl Wiegers</dc:creator>
  <cp:keywords/>
  <cp:lastModifiedBy>Wilber</cp:lastModifiedBy>
  <cp:revision>16</cp:revision>
  <cp:lastPrinted>1998-11-29T19:04:00Z</cp:lastPrinted>
  <dcterms:created xsi:type="dcterms:W3CDTF">2021-04-19T05:07:00Z</dcterms:created>
  <dcterms:modified xsi:type="dcterms:W3CDTF">2021-05-22T21:50:00Z</dcterms:modified>
</cp:coreProperties>
</file>